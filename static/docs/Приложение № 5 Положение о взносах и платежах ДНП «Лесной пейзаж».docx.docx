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6F62" w:rsidRDefault="000F45FD">
      <w:pPr>
        <w:pStyle w:val="2"/>
        <w:shd w:val="clear" w:color="auto" w:fill="auto"/>
        <w:spacing w:after="0" w:line="210" w:lineRule="exact"/>
        <w:ind w:left="5680"/>
        <w:jc w:val="left"/>
        <w:rPr>
          <w:rFonts w:ascii="Verdana" w:eastAsia="Verdana" w:hAnsi="Verdana" w:cs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3295651</wp:posOffset>
                </wp:positionH>
                <wp:positionV relativeFrom="page">
                  <wp:posOffset>85725</wp:posOffset>
                </wp:positionV>
                <wp:extent cx="3707130" cy="1371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130" cy="1371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4D31F8" w:rsidRDefault="004D31F8" w:rsidP="004D31F8">
                            <w:pPr>
                              <w:pStyle w:val="a6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jc w:val="right"/>
                              <w:rPr>
                                <w:rFonts w:ascii="Verdana" w:eastAsia="Verdana" w:hAnsi="Verdana" w:cs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Утверждено</w:t>
                            </w:r>
                          </w:p>
                          <w:p w:rsidR="004D31F8" w:rsidRDefault="004D31F8" w:rsidP="004D31F8">
                            <w:pPr>
                              <w:pStyle w:val="a6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jc w:val="right"/>
                              <w:rPr>
                                <w:rFonts w:ascii="Verdana" w:eastAsia="Verdana" w:hAnsi="Verdana" w:cs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общим собранием членов Дачного некоммерческого партнерства </w:t>
                            </w:r>
                          </w:p>
                          <w:p w:rsidR="004D31F8" w:rsidRDefault="004D31F8" w:rsidP="004D31F8">
                            <w:pPr>
                              <w:pStyle w:val="a6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jc w:val="right"/>
                              <w:rPr>
                                <w:rFonts w:ascii="Verdana" w:eastAsia="Verdana" w:hAnsi="Verdana" w:cs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  <w:lang w:val="fr-FR"/>
                              </w:rPr>
                              <w:t>«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Лесной пейзаж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  <w:lang w:val="it-IT"/>
                              </w:rPr>
                              <w:t xml:space="preserve">» </w:t>
                            </w:r>
                          </w:p>
                          <w:p w:rsidR="004D31F8" w:rsidRDefault="004D31F8" w:rsidP="004D31F8">
                            <w:pPr>
                              <w:pStyle w:val="a6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jc w:val="right"/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Приложение № 5 к Протоколу №</w:t>
                            </w:r>
                            <w:r>
                              <w:t xml:space="preserve"> </w:t>
                            </w:r>
                            <w:r w:rsidRPr="00937A7D">
                              <w:rPr>
                                <w:rFonts w:ascii="Verdana" w:hAnsi="Verdana"/>
                                <w:sz w:val="20"/>
                                <w:szCs w:val="20"/>
                                <w:highlight w:val="yellow"/>
                              </w:rPr>
                              <w:t>__/__-1 общего собрания членов Дачного некоммерческого партнёрства «Лесной пейзаж» от ___. ____.2018 г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.)</w:t>
                            </w:r>
                          </w:p>
                          <w:p w:rsidR="00F36F62" w:rsidRDefault="00F36F62">
                            <w:pPr>
                              <w:pStyle w:val="a6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jc w:val="right"/>
                            </w:pP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left:0;text-align:left;margin-left:259.5pt;margin-top:6.75pt;width:291.9pt;height:108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" filled="f" stroked="f" strokeweight="1pt">
                <v:stroke miterlimit="4"/>
                <v:textbox inset="1.2699mm,1.2699mm,1.2699mm,1.2699mm">
                  <w:txbxContent>
                    <w:p w:rsidR="004D31F8" w:rsidRDefault="004D31F8" w:rsidP="004D31F8">
                      <w:pPr>
                        <w:pStyle w:val="a6"/>
                        <w:tabs>
                          <w:tab w:val="left" w:pos="1440"/>
                          <w:tab w:val="left" w:pos="2880"/>
                          <w:tab w:val="left" w:pos="4320"/>
                        </w:tabs>
                        <w:jc w:val="righ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Утверждено</w:t>
                      </w:r>
                    </w:p>
                    <w:p w:rsidR="004D31F8" w:rsidRDefault="004D31F8" w:rsidP="004D31F8">
                      <w:pPr>
                        <w:pStyle w:val="a6"/>
                        <w:tabs>
                          <w:tab w:val="left" w:pos="1440"/>
                          <w:tab w:val="left" w:pos="2880"/>
                          <w:tab w:val="left" w:pos="4320"/>
                        </w:tabs>
                        <w:jc w:val="righ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общим собранием членов Дачного некоммерческого партнерства </w:t>
                      </w:r>
                    </w:p>
                    <w:p w:rsidR="004D31F8" w:rsidRDefault="004D31F8" w:rsidP="004D31F8">
                      <w:pPr>
                        <w:pStyle w:val="a6"/>
                        <w:tabs>
                          <w:tab w:val="left" w:pos="1440"/>
                          <w:tab w:val="left" w:pos="2880"/>
                          <w:tab w:val="left" w:pos="4320"/>
                        </w:tabs>
                        <w:jc w:val="right"/>
                        <w:rPr>
                          <w:rFonts w:ascii="Verdana" w:eastAsia="Verdana" w:hAnsi="Verdana" w:cs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  <w:lang w:val="fr-FR"/>
                        </w:rPr>
                        <w:t>«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Лесной пейзаж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  <w:lang w:val="it-IT"/>
                        </w:rPr>
                        <w:t xml:space="preserve">» </w:t>
                      </w:r>
                    </w:p>
                    <w:p w:rsidR="004D31F8" w:rsidRDefault="004D31F8" w:rsidP="004D31F8">
                      <w:pPr>
                        <w:pStyle w:val="a6"/>
                        <w:tabs>
                          <w:tab w:val="left" w:pos="1440"/>
                          <w:tab w:val="left" w:pos="2880"/>
                          <w:tab w:val="left" w:pos="4320"/>
                        </w:tabs>
                        <w:jc w:val="right"/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Приложение № 5 к Протоколу №</w:t>
                      </w:r>
                      <w:r>
                        <w:t xml:space="preserve"> </w:t>
                      </w:r>
                      <w:r w:rsidRPr="00937A7D">
                        <w:rPr>
                          <w:rFonts w:ascii="Verdana" w:hAnsi="Verdana"/>
                          <w:sz w:val="20"/>
                          <w:szCs w:val="20"/>
                          <w:highlight w:val="yellow"/>
                        </w:rPr>
                        <w:t>__/__-1 общего собрания членов Дачного некоммерческого партнёрства «Лесной пейзаж» от ___. ____.2018 г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.)</w:t>
                      </w:r>
                    </w:p>
                    <w:p w:rsidR="00F36F62" w:rsidRDefault="00F36F62">
                      <w:pPr>
                        <w:pStyle w:val="a6"/>
                        <w:tabs>
                          <w:tab w:val="left" w:pos="1440"/>
                          <w:tab w:val="left" w:pos="2880"/>
                          <w:tab w:val="left" w:pos="4320"/>
                        </w:tabs>
                        <w:jc w:val="right"/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:rsidR="00F36F62" w:rsidRDefault="000F45FD">
      <w:pPr>
        <w:keepNext/>
        <w:keepLines/>
        <w:ind w:left="20"/>
        <w:jc w:val="center"/>
        <w:rPr>
          <w:rFonts w:ascii="Verdana" w:eastAsia="Verdana" w:hAnsi="Verdana" w:cs="Verdana"/>
          <w:sz w:val="21"/>
          <w:szCs w:val="21"/>
        </w:rPr>
      </w:pPr>
      <w:bookmarkStart w:id="0" w:name="bookmark18"/>
      <w:r>
        <w:rPr>
          <w:rFonts w:ascii="Verdana" w:hAnsi="Verdana"/>
          <w:sz w:val="21"/>
          <w:szCs w:val="21"/>
        </w:rPr>
        <w:t xml:space="preserve">ПОЛОЖЕНИЕ </w:t>
      </w:r>
    </w:p>
    <w:p w:rsidR="00F36F62" w:rsidRDefault="000F45FD">
      <w:pPr>
        <w:keepNext/>
        <w:keepLines/>
        <w:ind w:left="20"/>
        <w:jc w:val="center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О ВЗНОСАХ И ПЛАТЕЖАХ</w:t>
      </w:r>
    </w:p>
    <w:p w:rsidR="00F36F62" w:rsidRDefault="000F45FD">
      <w:pPr>
        <w:keepNext/>
        <w:keepLines/>
        <w:ind w:left="20"/>
        <w:jc w:val="center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ДАЧНОГО НЕКОММЕРЧЕСКОГО Товарищества</w:t>
      </w:r>
    </w:p>
    <w:p w:rsidR="00F36F62" w:rsidRDefault="000F45FD">
      <w:pPr>
        <w:keepNext/>
        <w:keepLines/>
        <w:ind w:left="20"/>
        <w:jc w:val="center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 «ЛЕСНОЙ ПЕЙЗАЖ» </w:t>
      </w:r>
      <w:bookmarkEnd w:id="0"/>
    </w:p>
    <w:p w:rsidR="00F36F62" w:rsidRDefault="00F36F62">
      <w:pPr>
        <w:keepNext/>
        <w:keepLines/>
        <w:ind w:left="20"/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pStyle w:val="ConsPlusNormal"/>
        <w:keepNext/>
        <w:widowControl/>
        <w:ind w:firstLine="0"/>
        <w:jc w:val="center"/>
        <w:outlineLvl w:val="0"/>
        <w:rPr>
          <w:rFonts w:ascii="Verdana" w:eastAsia="Verdana" w:hAnsi="Verdana" w:cs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1. Общие положения.</w:t>
      </w:r>
    </w:p>
    <w:p w:rsidR="00F36F62" w:rsidRDefault="00F36F62">
      <w:pPr>
        <w:pStyle w:val="ConsPlusNormal"/>
        <w:widowControl/>
        <w:ind w:firstLine="0"/>
        <w:jc w:val="both"/>
        <w:rPr>
          <w:rFonts w:ascii="Verdana" w:eastAsia="Verdana" w:hAnsi="Verdana" w:cs="Verdana"/>
          <w:b/>
          <w:bCs/>
          <w:sz w:val="21"/>
          <w:szCs w:val="21"/>
        </w:rPr>
      </w:pPr>
    </w:p>
    <w:p w:rsidR="00F36F62" w:rsidRDefault="000F45FD">
      <w:pPr>
        <w:pStyle w:val="ConsPlusNormal"/>
        <w:widowControl/>
        <w:numPr>
          <w:ilvl w:val="0"/>
          <w:numId w:val="2"/>
        </w:num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Настоящее «Положение о взносах и платежах» (далее Положение) разработано в соответствии с Федеральным законом от 29 июля 2017 г. № 217-ФЗ «О ведении гражданами садоводства и огородничества для собственных нужд и о внесении изменений в отдельные законодательные акт Российской Федерации» (далее Закон), с Уставом </w:t>
      </w:r>
      <w:r>
        <w:rPr>
          <w:rFonts w:ascii="Verdana" w:hAnsi="Verdana"/>
          <w:b/>
          <w:bCs/>
          <w:sz w:val="21"/>
          <w:szCs w:val="21"/>
          <w:u w:val="single"/>
        </w:rPr>
        <w:t>Дачного некоммерческого Товарищества</w:t>
      </w:r>
      <w:r>
        <w:rPr>
          <w:rFonts w:ascii="Verdana" w:hAnsi="Verdana"/>
          <w:sz w:val="21"/>
          <w:szCs w:val="21"/>
        </w:rPr>
        <w:t xml:space="preserve"> «Лесной пейзаж» (далее Устав). Положение регулирует отношения, возникающие в связи с ведением гражданами дачного хозяйства на территории Дачного некоммерческого Товарищества «Лесной пейзаж» (далее Товарищество) и определяет порядок уплаты взносов и платежей в той мере, в какой они не урегулированы законодательством Российской Федерации и Уставом Товарищества.</w:t>
      </w:r>
    </w:p>
    <w:p w:rsidR="00F36F62" w:rsidRDefault="000F45FD">
      <w:pPr>
        <w:widowControl/>
        <w:numPr>
          <w:ilvl w:val="0"/>
          <w:numId w:val="2"/>
        </w:num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Настоящее Положение определяет методы исчисления размера взносов и платежей, порядок их уплаты гражданами, являющимися членами Товарищества или ведущими дачное хозяйство в индивидуальном порядке.</w:t>
      </w:r>
    </w:p>
    <w:p w:rsidR="00F36F62" w:rsidRDefault="000F45FD">
      <w:pPr>
        <w:widowControl/>
        <w:numPr>
          <w:ilvl w:val="0"/>
          <w:numId w:val="2"/>
        </w:num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Размеры взносов и платежей для членов Товарищества и </w:t>
      </w:r>
      <w:r w:rsidR="004D31F8">
        <w:rPr>
          <w:rFonts w:ascii="Verdana" w:hAnsi="Verdana"/>
          <w:sz w:val="21"/>
          <w:szCs w:val="21"/>
        </w:rPr>
        <w:t>граждан,</w:t>
      </w:r>
      <w:r>
        <w:rPr>
          <w:rFonts w:ascii="Verdana" w:hAnsi="Verdana"/>
          <w:sz w:val="21"/>
          <w:szCs w:val="21"/>
        </w:rPr>
        <w:t xml:space="preserve"> ведущих дачное хозяйство в индивидуальном порядке, устанавливаются решением Общего собрания членов Товарищества.</w:t>
      </w:r>
    </w:p>
    <w:p w:rsidR="00F36F62" w:rsidRDefault="000F45FD">
      <w:pPr>
        <w:widowControl/>
        <w:numPr>
          <w:ilvl w:val="0"/>
          <w:numId w:val="2"/>
        </w:num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Настоящее Положение является приложением к Уставу ДНП «Лесной пейзаж» и регулирует общий порядок сбора и расходования денежных средств Товарищества. Настоящее Положение вступает в силу с момента его утверждения решением Общего собрания членов Товарищества и является обязательным для всех членов Товарищества, а также для граждан, ведущих дачное хозяйство в индивидуальном порядке. Изменения и дополнения к настоящему Положению принимаются на Общем собрании членов Товарищества.</w:t>
      </w:r>
    </w:p>
    <w:p w:rsidR="00F36F62" w:rsidRDefault="00F36F62">
      <w:pPr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pStyle w:val="ConsPlusNormal"/>
        <w:keepNext/>
        <w:widowControl/>
        <w:ind w:firstLine="0"/>
        <w:jc w:val="center"/>
        <w:outlineLvl w:val="0"/>
        <w:rPr>
          <w:rFonts w:ascii="Verdana" w:eastAsia="Verdana" w:hAnsi="Verdana" w:cs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2. Термины и определения.</w:t>
      </w:r>
    </w:p>
    <w:p w:rsidR="00F36F62" w:rsidRDefault="00F36F62">
      <w:pPr>
        <w:pStyle w:val="ConsPlusNormal"/>
        <w:widowControl/>
        <w:ind w:firstLine="0"/>
        <w:jc w:val="both"/>
        <w:rPr>
          <w:rFonts w:ascii="Verdana" w:eastAsia="Verdana" w:hAnsi="Verdana" w:cs="Verdana"/>
          <w:b/>
          <w:bCs/>
          <w:sz w:val="21"/>
          <w:szCs w:val="21"/>
        </w:rPr>
      </w:pPr>
    </w:p>
    <w:p w:rsidR="00F36F62" w:rsidRDefault="00F36F62">
      <w:pPr>
        <w:pStyle w:val="ConsPlusNormal"/>
        <w:widowControl/>
        <w:ind w:firstLine="0"/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Вступительные взносы</w:t>
      </w:r>
      <w:r>
        <w:rPr>
          <w:rFonts w:ascii="Verdana" w:hAnsi="Verdana"/>
          <w:sz w:val="21"/>
          <w:szCs w:val="21"/>
        </w:rPr>
        <w:t xml:space="preserve"> - это денежные средства, внесенные членами Товарищества на организационные цели, на оформление документации. Вступительные взносы используются для выноса в натуру проекта организации и застройки территории Товарищества, установления границ земельных участков на местности, для приобретения членских книжек, для подготовки и издания Устава, для подготовки и оформления другой документации.</w:t>
      </w:r>
    </w:p>
    <w:p w:rsidR="00F36F62" w:rsidRDefault="000F45FD">
      <w:pPr>
        <w:pStyle w:val="ConsPlusNormal"/>
        <w:widowControl/>
        <w:ind w:firstLine="0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 xml:space="preserve">Ежемесячные членские взносы </w:t>
      </w:r>
      <w:r>
        <w:rPr>
          <w:rFonts w:ascii="Verdana" w:hAnsi="Verdana"/>
          <w:sz w:val="21"/>
          <w:szCs w:val="21"/>
        </w:rPr>
        <w:t>(</w:t>
      </w:r>
      <w:r>
        <w:rPr>
          <w:rFonts w:ascii="Verdana" w:hAnsi="Verdana"/>
          <w:b/>
          <w:bCs/>
          <w:sz w:val="21"/>
          <w:szCs w:val="21"/>
        </w:rPr>
        <w:t>Членские взносы)</w:t>
      </w:r>
      <w:r>
        <w:rPr>
          <w:rFonts w:ascii="Verdana" w:hAnsi="Verdana"/>
          <w:sz w:val="21"/>
          <w:szCs w:val="21"/>
        </w:rPr>
        <w:t xml:space="preserve"> – денежные средства, периодически вносимые членами Товарищества на содержание имущества общего пользования Товарищества, в том числе для уплаты арендных платежей за данное имущество; на осуществление расчетов с организациями, осуществляющими снабжение тепловой и электрической энергией, водой, газом, водоотведение на основании договоров, заключенных с этими организациями; на осуществление расчетов с оператором по обращению с твердыми коммунальными отходами, региональным оператором по обращению с твердыми коммунальными отходами на основании договоров, заключенных товариществом с этими организациями; на благоустройство земельных участков общего назначения; на охрану территории Товарищества и обеспечение в границах такой </w:t>
      </w:r>
      <w:r>
        <w:rPr>
          <w:rFonts w:ascii="Verdana" w:hAnsi="Verdana"/>
          <w:sz w:val="21"/>
          <w:szCs w:val="21"/>
        </w:rPr>
        <w:lastRenderedPageBreak/>
        <w:t>территории пожарной безопасности; на проведение аудиторских проверок Товарищества; на выплату заработной платы лицам, с которыми Товариществом заключены трудовые договоры; на организацию и проведение общих собраний членов Товарищества, выполнение решений этих собраний; на уплату налогов и сборов, связанных с деятельностью Товарищества, в соответствии с законодательством о налогах и сборах.</w:t>
      </w:r>
    </w:p>
    <w:p w:rsidR="00F36F62" w:rsidRDefault="000F45FD">
      <w:pPr>
        <w:pStyle w:val="ConsPlusNormal"/>
        <w:widowControl/>
        <w:ind w:firstLine="0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Целевые взносы</w:t>
      </w:r>
      <w:r>
        <w:rPr>
          <w:rFonts w:ascii="Verdana" w:hAnsi="Verdana"/>
          <w:sz w:val="21"/>
          <w:szCs w:val="21"/>
        </w:rPr>
        <w:t xml:space="preserve"> – денежные средства, вносимые членами Товарищества, на расчетный счет Товарищества по решению общего собрания членов Товарищества, определяющему их размер и срок внесения, в порядке, установленном уставом товарищества, и могут быть направлены на расходы, исключительно связанные:</w:t>
      </w:r>
    </w:p>
    <w:p w:rsidR="00F36F62" w:rsidRDefault="000F45FD">
      <w:pPr>
        <w:pStyle w:val="ConsPlusNormal"/>
        <w:widowControl/>
        <w:numPr>
          <w:ilvl w:val="1"/>
          <w:numId w:val="4"/>
        </w:numPr>
        <w:jc w:val="both"/>
        <w:rPr>
          <w:sz w:val="21"/>
          <w:szCs w:val="21"/>
        </w:rPr>
      </w:pPr>
      <w:r>
        <w:rPr>
          <w:rFonts w:ascii="Verdana" w:hAnsi="Verdana"/>
          <w:sz w:val="21"/>
          <w:szCs w:val="21"/>
        </w:rPr>
        <w:t>с подготовкой документов, необходимых для образования земельного участка, находящегося в государственной или муниципальной собственности, в целях дальнейшего предоставления товариществу такого земельного участка;</w:t>
      </w:r>
    </w:p>
    <w:p w:rsidR="00F36F62" w:rsidRDefault="000F45FD">
      <w:pPr>
        <w:pStyle w:val="ConsPlusNormal"/>
        <w:widowControl/>
        <w:numPr>
          <w:ilvl w:val="1"/>
          <w:numId w:val="4"/>
        </w:numPr>
        <w:jc w:val="both"/>
        <w:rPr>
          <w:sz w:val="21"/>
          <w:szCs w:val="21"/>
        </w:rPr>
      </w:pPr>
      <w:r>
        <w:rPr>
          <w:rFonts w:ascii="Verdana" w:hAnsi="Verdana"/>
          <w:sz w:val="21"/>
          <w:szCs w:val="21"/>
        </w:rPr>
        <w:t>с подготовкой документации по планировке территории в отношении территории садоводства или огородничества;</w:t>
      </w:r>
    </w:p>
    <w:p w:rsidR="00F36F62" w:rsidRDefault="000F45FD">
      <w:pPr>
        <w:pStyle w:val="ConsPlusNormal"/>
        <w:widowControl/>
        <w:numPr>
          <w:ilvl w:val="1"/>
          <w:numId w:val="4"/>
        </w:numPr>
        <w:jc w:val="both"/>
        <w:rPr>
          <w:sz w:val="21"/>
          <w:szCs w:val="21"/>
        </w:rPr>
      </w:pPr>
      <w:r>
        <w:rPr>
          <w:rFonts w:ascii="Verdana" w:hAnsi="Verdana"/>
          <w:sz w:val="21"/>
          <w:szCs w:val="21"/>
        </w:rPr>
        <w:t>с проведением кадастровых работ для целей внесения в Единый государственный реестр недвижимости сведений о садовых или огородных земельных участках, земельных участках общего назначения, об иных объектах недвижимости, относящихся к имуществу общего пользования;</w:t>
      </w:r>
    </w:p>
    <w:p w:rsidR="00F36F62" w:rsidRDefault="000F45FD">
      <w:pPr>
        <w:pStyle w:val="ConsPlusNormal"/>
        <w:widowControl/>
        <w:numPr>
          <w:ilvl w:val="1"/>
          <w:numId w:val="4"/>
        </w:numPr>
        <w:jc w:val="both"/>
        <w:rPr>
          <w:sz w:val="21"/>
          <w:szCs w:val="21"/>
        </w:rPr>
      </w:pPr>
      <w:r>
        <w:rPr>
          <w:rFonts w:ascii="Verdana" w:hAnsi="Verdana"/>
          <w:sz w:val="21"/>
          <w:szCs w:val="21"/>
        </w:rPr>
        <w:t>с созданием или приобретением необходимого для деятельности товарищества имущества общего пользования;</w:t>
      </w:r>
    </w:p>
    <w:p w:rsidR="00F36F62" w:rsidRDefault="000F45FD">
      <w:pPr>
        <w:pStyle w:val="ConsPlusNormal"/>
        <w:widowControl/>
        <w:numPr>
          <w:ilvl w:val="1"/>
          <w:numId w:val="4"/>
        </w:numPr>
        <w:jc w:val="both"/>
        <w:rPr>
          <w:sz w:val="21"/>
          <w:szCs w:val="21"/>
        </w:rPr>
      </w:pPr>
      <w:r>
        <w:rPr>
          <w:rFonts w:ascii="Verdana" w:hAnsi="Verdana"/>
          <w:sz w:val="21"/>
          <w:szCs w:val="21"/>
        </w:rPr>
        <w:t>с реализацией мероприятий, предусмотренных решением общего собрания членов товарищества.</w:t>
      </w:r>
    </w:p>
    <w:p w:rsidR="00F36F62" w:rsidRDefault="000F45FD">
      <w:pPr>
        <w:pStyle w:val="ConsPlusNormal"/>
        <w:widowControl/>
        <w:ind w:firstLine="0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 xml:space="preserve">Платежи – </w:t>
      </w:r>
      <w:r>
        <w:rPr>
          <w:rFonts w:ascii="Verdana" w:hAnsi="Verdana"/>
          <w:sz w:val="21"/>
          <w:szCs w:val="21"/>
        </w:rPr>
        <w:t>оплата гражданами без участия в Товариществе за приобретение, создание, содержание имущества общего пользования, текущий и капитальный ремонт объектов капитального строительства, относящихся к имуществу общего пользования и расположенных в границах территории Товарищества, за услуги и работы Товарищества по управлению таким имуществом в порядке, установленном в Договоре «О порядке пользования и содержания объектов инфраструктуры».</w:t>
      </w:r>
    </w:p>
    <w:p w:rsidR="00F36F62" w:rsidRDefault="000F45FD">
      <w:pPr>
        <w:pStyle w:val="ConsPlusNormal"/>
        <w:widowControl/>
        <w:ind w:firstLine="0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Прочие платежи</w:t>
      </w:r>
      <w:r>
        <w:rPr>
          <w:rFonts w:ascii="Verdana" w:hAnsi="Verdana"/>
          <w:sz w:val="21"/>
          <w:szCs w:val="21"/>
        </w:rPr>
        <w:t xml:space="preserve"> - </w:t>
      </w:r>
      <w:r w:rsidR="004D31F8">
        <w:rPr>
          <w:rFonts w:ascii="Verdana" w:hAnsi="Verdana"/>
          <w:sz w:val="21"/>
          <w:szCs w:val="21"/>
        </w:rPr>
        <w:t>платежи,</w:t>
      </w:r>
      <w:r>
        <w:rPr>
          <w:rFonts w:ascii="Verdana" w:hAnsi="Verdana"/>
          <w:sz w:val="21"/>
          <w:szCs w:val="21"/>
        </w:rPr>
        <w:t xml:space="preserve"> указанные в Приложении № 5 к настоящему Положению.</w:t>
      </w:r>
    </w:p>
    <w:p w:rsidR="00F36F62" w:rsidRDefault="000F45FD">
      <w:pPr>
        <w:pStyle w:val="ConsPlusNormal"/>
        <w:widowControl/>
        <w:ind w:firstLine="0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Объекты общего пользования</w:t>
      </w:r>
      <w:r>
        <w:rPr>
          <w:rFonts w:ascii="Verdana" w:hAnsi="Verdana"/>
          <w:sz w:val="21"/>
          <w:szCs w:val="21"/>
        </w:rPr>
        <w:t xml:space="preserve"> (далее Инфраструктура) – расположенные в границах территории Товарищества для собственных нужд объекты капитального строительства и земельные участки общего назначения, использование которых может осуществляться исключительно для удовлетворения потребностей граждан, ведущих садоводство и огородничество (проход, проезд, снабжение тепловой и электрической энергией, водой, газом, водоотведение, охрана, сбор твердых коммунальных отходов и иные потребности), а также движимые вещи, созданные (создаваемые) или приобретенные для деятельности Товарищества.</w:t>
      </w:r>
    </w:p>
    <w:p w:rsidR="00F36F62" w:rsidRDefault="00F36F62">
      <w:pPr>
        <w:pStyle w:val="ConsPlusNormal"/>
        <w:widowControl/>
        <w:ind w:firstLine="0"/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F36F62">
      <w:pPr>
        <w:jc w:val="both"/>
        <w:rPr>
          <w:rFonts w:ascii="Verdana" w:eastAsia="Verdana" w:hAnsi="Verdana" w:cs="Verdana"/>
          <w:b/>
          <w:bCs/>
          <w:sz w:val="21"/>
          <w:szCs w:val="21"/>
        </w:rPr>
      </w:pPr>
    </w:p>
    <w:p w:rsidR="00F36F62" w:rsidRDefault="000F45FD">
      <w:pPr>
        <w:pStyle w:val="ConsPlusNormal"/>
        <w:keepNext/>
        <w:widowControl/>
        <w:ind w:firstLine="0"/>
        <w:jc w:val="center"/>
        <w:outlineLvl w:val="0"/>
        <w:rPr>
          <w:rFonts w:ascii="Verdana" w:eastAsia="Verdana" w:hAnsi="Verdana" w:cs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3. Определение размеров и порядок оплаты взносов членами Товарищества.</w:t>
      </w:r>
    </w:p>
    <w:p w:rsidR="00F36F62" w:rsidRDefault="00F36F62">
      <w:pPr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3.1. Члены Товарищества, обязаны своевременно уплачивать членские и целевые взносы, предусмотренные законодательством Российской Федерации и </w:t>
      </w:r>
      <w:r w:rsidR="004D31F8">
        <w:rPr>
          <w:rFonts w:ascii="Verdana" w:hAnsi="Verdana"/>
          <w:sz w:val="21"/>
          <w:szCs w:val="21"/>
        </w:rPr>
        <w:t>Уставом Товарищества</w:t>
      </w:r>
      <w:r>
        <w:rPr>
          <w:rFonts w:ascii="Verdana" w:hAnsi="Verdana"/>
          <w:color w:val="FF0000"/>
          <w:sz w:val="21"/>
          <w:szCs w:val="21"/>
          <w:u w:color="FF0000"/>
        </w:rPr>
        <w:t>.</w:t>
      </w:r>
    </w:p>
    <w:p w:rsidR="00F36F62" w:rsidRDefault="000F45FD">
      <w:pPr>
        <w:pStyle w:val="Default"/>
        <w:jc w:val="both"/>
        <w:rPr>
          <w:rFonts w:ascii="Verdana" w:eastAsia="Verdana" w:hAnsi="Verdana" w:cs="Verdana"/>
          <w:color w:val="FF0000"/>
          <w:sz w:val="21"/>
          <w:szCs w:val="21"/>
          <w:u w:color="FF0000"/>
        </w:rPr>
      </w:pPr>
      <w:r>
        <w:rPr>
          <w:rFonts w:ascii="Verdana" w:hAnsi="Verdana"/>
          <w:sz w:val="21"/>
          <w:szCs w:val="21"/>
        </w:rPr>
        <w:t>3.2. Размер взносов определяется на основании приходно-расходной сметы Товарищества и финансово-экономического обоснования, утвержденных общим собранием членов товарищества.</w:t>
      </w:r>
    </w:p>
    <w:p w:rsidR="00F36F62" w:rsidRDefault="000F45FD">
      <w:pPr>
        <w:pStyle w:val="Default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3.3. Членские взносы вносятся ежемесячно </w:t>
      </w:r>
      <w:r>
        <w:rPr>
          <w:rFonts w:ascii="Verdana" w:hAnsi="Verdana"/>
          <w:sz w:val="21"/>
          <w:szCs w:val="21"/>
          <w:shd w:val="clear" w:color="auto" w:fill="FFFFFF"/>
        </w:rPr>
        <w:t xml:space="preserve">до 20 числа каждого месяца, </w:t>
      </w:r>
      <w:r>
        <w:rPr>
          <w:rFonts w:ascii="Verdana" w:hAnsi="Verdana"/>
          <w:sz w:val="21"/>
          <w:szCs w:val="21"/>
        </w:rPr>
        <w:t>за который вносится плата. Членские взносы могут вноситься как за очередной месяц, так и за несколько месяцев вперед.</w:t>
      </w:r>
    </w:p>
    <w:p w:rsidR="00F36F62" w:rsidRDefault="000F45FD">
      <w:pPr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3.4. Члены Товарищества производят оплату взносов, предусмотренных настоящим Положением, путем перечисления денежных средств на расчетный счет Товарищества. Датой оплаты считается дата зачисления денежных средств на расчетный счет Товарищества.</w:t>
      </w:r>
    </w:p>
    <w:p w:rsidR="00F36F62" w:rsidRDefault="000F45FD">
      <w:pPr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3.5. Членские взносы уплачиваются с месяца вступления собственника в Товарищество. </w:t>
      </w:r>
    </w:p>
    <w:p w:rsidR="00F36F62" w:rsidRDefault="000F45FD">
      <w:pPr>
        <w:jc w:val="both"/>
        <w:rPr>
          <w:rFonts w:ascii="Verdana" w:eastAsia="Verdana" w:hAnsi="Verdana" w:cs="Verdana"/>
          <w:sz w:val="21"/>
          <w:szCs w:val="21"/>
          <w:shd w:val="clear" w:color="auto" w:fill="FFFFFF"/>
        </w:rPr>
      </w:pPr>
      <w:r>
        <w:rPr>
          <w:rFonts w:ascii="Verdana" w:hAnsi="Verdana"/>
          <w:sz w:val="21"/>
          <w:szCs w:val="21"/>
        </w:rPr>
        <w:t xml:space="preserve">3.6. В случае несвоевременной уплаты членом Товарищества соответствующих взносов, предусмотренных настоящим Положением, в сроки, установленные настоящим Положением </w:t>
      </w:r>
      <w:r>
        <w:rPr>
          <w:rFonts w:ascii="Verdana" w:hAnsi="Verdana"/>
          <w:sz w:val="21"/>
          <w:szCs w:val="21"/>
        </w:rPr>
        <w:lastRenderedPageBreak/>
        <w:t xml:space="preserve">или решением Общего собрания членов Товарищества, с такого члена Товарищества взыскивается пени в размере </w:t>
      </w:r>
      <w:r>
        <w:rPr>
          <w:rFonts w:ascii="Verdana" w:hAnsi="Verdana"/>
          <w:sz w:val="21"/>
          <w:szCs w:val="21"/>
          <w:shd w:val="clear" w:color="auto" w:fill="FFFFFF"/>
        </w:rPr>
        <w:t xml:space="preserve">0,1 % от суммы невнесенного взноса за каждый день просрочки начиная с </w:t>
      </w:r>
      <w:r w:rsidR="004D31F8">
        <w:rPr>
          <w:rFonts w:ascii="Verdana" w:hAnsi="Verdana"/>
          <w:sz w:val="21"/>
          <w:szCs w:val="21"/>
          <w:shd w:val="clear" w:color="auto" w:fill="FFFFFF"/>
        </w:rPr>
        <w:t>тридцать</w:t>
      </w:r>
      <w:r>
        <w:rPr>
          <w:rFonts w:ascii="Verdana" w:hAnsi="Verdana"/>
          <w:sz w:val="21"/>
          <w:szCs w:val="21"/>
          <w:shd w:val="clear" w:color="auto" w:fill="FFFFFF"/>
        </w:rPr>
        <w:t xml:space="preserve"> первого числа месяца, следующего за расчетным.</w:t>
      </w:r>
    </w:p>
    <w:p w:rsidR="00F36F62" w:rsidRDefault="000F45FD">
      <w:pPr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3.7. В случае отказа члена Товарищества от добровольной уплаты взносов и пени, предусмотренных настоящим Положением, Товарищество вправе обратиться в суд с иском об их принудительном взыскании, а также на Общем собрании членов Товарищества может быть поставлен вопрос об исключении неплательщика из числа членов Товарищества.</w:t>
      </w:r>
    </w:p>
    <w:p w:rsidR="00F36F62" w:rsidRDefault="00F36F62">
      <w:pPr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pStyle w:val="ConsPlusNormal"/>
        <w:keepNext/>
        <w:widowControl/>
        <w:ind w:firstLine="0"/>
        <w:jc w:val="center"/>
        <w:outlineLvl w:val="0"/>
        <w:rPr>
          <w:rFonts w:ascii="Verdana" w:eastAsia="Verdana" w:hAnsi="Verdana" w:cs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4. Платежи граждан, не являющихся членами Товарищества.</w:t>
      </w:r>
    </w:p>
    <w:p w:rsidR="00F36F62" w:rsidRDefault="000F45FD">
      <w:pPr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4.1. Граждане, не являющиеся членами Товарищества, но имеющие законное право собственности, владения или пользования дачным участком, расположенным в границах территории Товарищества, ведущие дачное хозяйство в индивидуальном порядке, на основании Закона и владельцы расположенных в пределах Товарищества земельных участков (в том числе не вступившие в Товарищество или не оформившие свои права наследники владельцев земельных участков, расположенных на территории Товарищества), которые не оформили свидетельство о праве собственности на земельный участок вправе пользоваться всей инфраструктурой Товарищества (на основании временного договора) только оплачивая соразмерные, установленным Общим собранием членов Товарищества платежи.</w:t>
      </w:r>
    </w:p>
    <w:p w:rsidR="00F36F62" w:rsidRDefault="000F45FD">
      <w:pPr>
        <w:pStyle w:val="ConsPlusNormal"/>
        <w:widowControl/>
        <w:ind w:firstLine="0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4.2. Граждане, ведущие дачное хозяйство в индивидуальном порядке, осуществляют следующие платежи:</w:t>
      </w:r>
    </w:p>
    <w:p w:rsidR="00F36F62" w:rsidRDefault="000F45FD">
      <w:pPr>
        <w:pStyle w:val="ConsPlusNormal"/>
        <w:widowControl/>
        <w:numPr>
          <w:ilvl w:val="1"/>
          <w:numId w:val="4"/>
        </w:numPr>
        <w:jc w:val="both"/>
        <w:rPr>
          <w:sz w:val="21"/>
          <w:szCs w:val="21"/>
        </w:rPr>
      </w:pPr>
      <w:r>
        <w:rPr>
          <w:rFonts w:ascii="Verdana" w:hAnsi="Verdana"/>
          <w:sz w:val="21"/>
          <w:szCs w:val="21"/>
        </w:rPr>
        <w:t>за приобретение, создание, содержание имущества общего пользования;</w:t>
      </w:r>
    </w:p>
    <w:p w:rsidR="00F36F62" w:rsidRDefault="000F45FD">
      <w:pPr>
        <w:pStyle w:val="ConsPlusNormal"/>
        <w:widowControl/>
        <w:numPr>
          <w:ilvl w:val="1"/>
          <w:numId w:val="4"/>
        </w:numPr>
        <w:jc w:val="both"/>
        <w:rPr>
          <w:sz w:val="21"/>
          <w:szCs w:val="21"/>
        </w:rPr>
      </w:pPr>
      <w:r>
        <w:rPr>
          <w:rFonts w:ascii="Verdana" w:hAnsi="Verdana"/>
          <w:sz w:val="21"/>
          <w:szCs w:val="21"/>
        </w:rPr>
        <w:t>текущий и капитальный ремонт объектов капитального строительства, относящихся к имуществу общего пользования и расположенных в границах территории Товарищества;</w:t>
      </w:r>
    </w:p>
    <w:p w:rsidR="00F36F62" w:rsidRDefault="000F45FD">
      <w:pPr>
        <w:pStyle w:val="ConsPlusNormal"/>
        <w:widowControl/>
        <w:numPr>
          <w:ilvl w:val="1"/>
          <w:numId w:val="4"/>
        </w:numPr>
        <w:jc w:val="both"/>
        <w:rPr>
          <w:sz w:val="21"/>
          <w:szCs w:val="21"/>
        </w:rPr>
      </w:pPr>
      <w:r>
        <w:rPr>
          <w:rFonts w:ascii="Verdana" w:hAnsi="Verdana"/>
          <w:sz w:val="21"/>
          <w:szCs w:val="21"/>
        </w:rPr>
        <w:t>за услуги и работы Товарищества.</w:t>
      </w:r>
    </w:p>
    <w:p w:rsidR="00F36F62" w:rsidRDefault="000F45FD">
      <w:pPr>
        <w:pStyle w:val="ConsPlusNormal"/>
        <w:widowControl/>
        <w:ind w:firstLine="0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4.3. Суммарный ежегодный размер платежей, осуществляемых гражданами, ведущими дачное хозяйство в индивидуальном порядке, без учета компенсации налогов устанавливается в размере, равном суммарному ежегодному размеру целевых и членских взносов члена Товарищества, рассчитанных в соответствии с Законом и Уставом Товарищества.</w:t>
      </w:r>
    </w:p>
    <w:p w:rsidR="00F36F62" w:rsidRDefault="000F45FD">
      <w:pPr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4.4. Платежи вносятся гражданами, ведущими дачное хозяйство в индивидуальном порядке, не позднее 20 числа </w:t>
      </w:r>
      <w:r>
        <w:rPr>
          <w:rFonts w:ascii="Verdana" w:hAnsi="Verdana"/>
          <w:sz w:val="21"/>
          <w:szCs w:val="21"/>
          <w:shd w:val="clear" w:color="auto" w:fill="FFFFFF"/>
        </w:rPr>
        <w:t xml:space="preserve">каждого месяца, </w:t>
      </w:r>
      <w:r>
        <w:rPr>
          <w:rFonts w:ascii="Verdana" w:hAnsi="Verdana"/>
          <w:sz w:val="21"/>
          <w:szCs w:val="21"/>
        </w:rPr>
        <w:t>за который вносится плата.</w:t>
      </w:r>
    </w:p>
    <w:p w:rsidR="00F36F62" w:rsidRDefault="000F45FD">
      <w:pPr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4.5 В случае несвоевременной уплаты платежей в сроки, установленные настоящим Положением или решением Общего собрания членов Товарищества, с такого индивидуального собственника взыскивается пени в размере 0,1 % от суммы невнесенного платежа за каждый день просрочки. </w:t>
      </w:r>
    </w:p>
    <w:p w:rsidR="00F36F62" w:rsidRDefault="000F45FD">
      <w:pPr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4.6 В случае отказа индивидуального собственника от добровольной уплаты платежей и пени, предусмотренных настоящим Положением, Товарищество вправе обратиться в суд с иском об их принудительном взыскании.</w:t>
      </w:r>
    </w:p>
    <w:p w:rsidR="00F36F62" w:rsidRDefault="000F45FD">
      <w:pPr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br/>
      </w:r>
    </w:p>
    <w:p w:rsidR="00F36F62" w:rsidRDefault="000F45FD">
      <w:pPr>
        <w:pStyle w:val="ConsPlusNormal"/>
        <w:keepNext/>
        <w:widowControl/>
        <w:ind w:firstLine="0"/>
        <w:jc w:val="center"/>
        <w:outlineLvl w:val="0"/>
        <w:rPr>
          <w:rFonts w:ascii="Verdana" w:eastAsia="Verdana" w:hAnsi="Verdana" w:cs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5. Порядок оплаты ежемесячных членских взносов и/или платежей.</w:t>
      </w:r>
    </w:p>
    <w:p w:rsidR="00F36F62" w:rsidRDefault="00F36F62">
      <w:pPr>
        <w:pStyle w:val="ConsPlusNormal"/>
        <w:keepNext/>
        <w:widowControl/>
        <w:ind w:firstLine="0"/>
        <w:jc w:val="both"/>
        <w:outlineLvl w:val="0"/>
        <w:rPr>
          <w:rFonts w:ascii="Verdana" w:eastAsia="Verdana" w:hAnsi="Verdana" w:cs="Verdana"/>
          <w:sz w:val="21"/>
          <w:szCs w:val="21"/>
        </w:rPr>
      </w:pPr>
    </w:p>
    <w:p w:rsidR="00F36F62" w:rsidDel="00C6561E" w:rsidRDefault="000F45FD">
      <w:pPr>
        <w:pStyle w:val="ConsPlusNormal"/>
        <w:widowControl/>
        <w:ind w:firstLine="0"/>
        <w:jc w:val="both"/>
        <w:rPr>
          <w:del w:id="1" w:author="Степаненко Владимир Геннадьевич" w:date="2018-08-31T17:45:00Z"/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Если член Товарищества или граждан</w:t>
      </w:r>
      <w:del w:id="2" w:author="Степаненко Владимир Геннадьевич" w:date="2018-08-31T17:44:00Z">
        <w:r w:rsidDel="00C6561E">
          <w:rPr>
            <w:rFonts w:ascii="Verdana" w:hAnsi="Verdana"/>
            <w:sz w:val="21"/>
            <w:szCs w:val="21"/>
          </w:rPr>
          <w:delText>ам</w:delText>
        </w:r>
      </w:del>
      <w:r>
        <w:rPr>
          <w:rFonts w:ascii="Verdana" w:hAnsi="Verdana"/>
          <w:sz w:val="21"/>
          <w:szCs w:val="21"/>
        </w:rPr>
        <w:t>и</w:t>
      </w:r>
      <w:ins w:id="3" w:author="Степаненко Владимир Геннадьевич" w:date="2018-08-31T17:44:00Z">
        <w:r w:rsidR="00C6561E">
          <w:rPr>
            <w:rFonts w:ascii="Verdana" w:hAnsi="Verdana"/>
            <w:sz w:val="21"/>
            <w:szCs w:val="21"/>
          </w:rPr>
          <w:t>н</w:t>
        </w:r>
      </w:ins>
      <w:r>
        <w:rPr>
          <w:rFonts w:ascii="Verdana" w:hAnsi="Verdana"/>
          <w:sz w:val="21"/>
          <w:szCs w:val="21"/>
        </w:rPr>
        <w:t xml:space="preserve"> без участия в Товариществе, является собственником нескольких смежных участков, размер оплаты (Членский взнос и/или Платеж) приравнивается к размеру оплаты собственника одного земельного участка.</w:t>
      </w:r>
      <w:ins w:id="4" w:author="Степаненко Владимир Геннадьевич" w:date="2018-08-31T17:44:00Z">
        <w:r w:rsidR="00C6561E">
          <w:rPr>
            <w:rFonts w:ascii="Verdana" w:hAnsi="Verdana"/>
            <w:sz w:val="21"/>
            <w:szCs w:val="21"/>
          </w:rPr>
          <w:t xml:space="preserve"> </w:t>
        </w:r>
      </w:ins>
      <w:ins w:id="5" w:author="Степаненко Владимир Геннадьевич" w:date="2018-08-31T17:45:00Z">
        <w:r w:rsidR="00C6561E">
          <w:rPr>
            <w:rFonts w:ascii="Verdana" w:hAnsi="Verdana"/>
            <w:sz w:val="21"/>
            <w:szCs w:val="21"/>
          </w:rPr>
          <w:t xml:space="preserve">Если член Товарищества или гражданин без участия в Товариществе, является собственником нескольких </w:t>
        </w:r>
        <w:r w:rsidR="00C6561E">
          <w:rPr>
            <w:rFonts w:ascii="Verdana" w:hAnsi="Verdana"/>
            <w:sz w:val="21"/>
            <w:szCs w:val="21"/>
          </w:rPr>
          <w:t xml:space="preserve">не </w:t>
        </w:r>
        <w:r w:rsidR="00C6561E">
          <w:rPr>
            <w:rFonts w:ascii="Verdana" w:hAnsi="Verdana"/>
            <w:sz w:val="21"/>
            <w:szCs w:val="21"/>
          </w:rPr>
          <w:t xml:space="preserve">смежных участков, размер оплаты (Членский взнос и/или Платеж) </w:t>
        </w:r>
        <w:r w:rsidR="00C6561E">
          <w:rPr>
            <w:rFonts w:ascii="Verdana" w:hAnsi="Verdana"/>
            <w:sz w:val="21"/>
            <w:szCs w:val="21"/>
          </w:rPr>
          <w:t>оплачивается за каждый такой земельн</w:t>
        </w:r>
      </w:ins>
      <w:ins w:id="6" w:author="Степаненко Владимир Геннадьевич" w:date="2018-08-31T17:46:00Z">
        <w:r w:rsidR="00C6561E">
          <w:rPr>
            <w:rFonts w:ascii="Verdana" w:hAnsi="Verdana"/>
            <w:sz w:val="21"/>
            <w:szCs w:val="21"/>
          </w:rPr>
          <w:t>ый</w:t>
        </w:r>
      </w:ins>
      <w:ins w:id="7" w:author="Степаненко Владимир Геннадьевич" w:date="2018-08-31T17:45:00Z">
        <w:r w:rsidR="00C6561E">
          <w:rPr>
            <w:rFonts w:ascii="Verdana" w:hAnsi="Verdana"/>
            <w:sz w:val="21"/>
            <w:szCs w:val="21"/>
          </w:rPr>
          <w:t xml:space="preserve"> участ</w:t>
        </w:r>
      </w:ins>
      <w:ins w:id="8" w:author="Степаненко Владимир Геннадьевич" w:date="2018-08-31T17:46:00Z">
        <w:r w:rsidR="00C6561E">
          <w:rPr>
            <w:rFonts w:ascii="Verdana" w:hAnsi="Verdana"/>
            <w:sz w:val="21"/>
            <w:szCs w:val="21"/>
          </w:rPr>
          <w:t>о</w:t>
        </w:r>
      </w:ins>
      <w:ins w:id="9" w:author="Степаненко Владимир Геннадьевич" w:date="2018-08-31T17:45:00Z">
        <w:r w:rsidR="00C6561E">
          <w:rPr>
            <w:rFonts w:ascii="Verdana" w:hAnsi="Verdana"/>
            <w:sz w:val="21"/>
            <w:szCs w:val="21"/>
          </w:rPr>
          <w:t>к</w:t>
        </w:r>
      </w:ins>
      <w:ins w:id="10" w:author="Степаненко Владимир Геннадьевич" w:date="2018-08-31T17:46:00Z">
        <w:r w:rsidR="00C6561E">
          <w:rPr>
            <w:rFonts w:ascii="Verdana" w:hAnsi="Verdana"/>
            <w:sz w:val="21"/>
            <w:szCs w:val="21"/>
          </w:rPr>
          <w:t xml:space="preserve"> в полном объеме.</w:t>
        </w:r>
      </w:ins>
    </w:p>
    <w:p w:rsidR="00F36F62" w:rsidRDefault="00F36F62">
      <w:pPr>
        <w:pStyle w:val="ConsPlusNormal"/>
        <w:widowControl/>
        <w:ind w:firstLine="0"/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F36F62">
      <w:pPr>
        <w:pStyle w:val="ConsPlusNormal"/>
        <w:widowControl/>
        <w:ind w:firstLine="0"/>
        <w:jc w:val="both"/>
        <w:rPr>
          <w:rFonts w:ascii="Verdana" w:eastAsia="Verdana" w:hAnsi="Verdana" w:cs="Verdana"/>
          <w:sz w:val="21"/>
          <w:szCs w:val="21"/>
        </w:rPr>
      </w:pPr>
      <w:bookmarkStart w:id="11" w:name="_GoBack"/>
      <w:bookmarkEnd w:id="11"/>
    </w:p>
    <w:p w:rsidR="00F36F62" w:rsidRDefault="000F45FD">
      <w:pPr>
        <w:pStyle w:val="ConsPlusNormal"/>
        <w:keepNext/>
        <w:widowControl/>
        <w:ind w:firstLine="0"/>
        <w:jc w:val="center"/>
        <w:rPr>
          <w:rFonts w:ascii="Verdana" w:eastAsia="Verdana" w:hAnsi="Verdana" w:cs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lastRenderedPageBreak/>
        <w:t>6. Взаиморасчеты между Товариществом и членами Товарищества,</w:t>
      </w:r>
    </w:p>
    <w:p w:rsidR="00F36F62" w:rsidRDefault="000F45FD">
      <w:pPr>
        <w:pStyle w:val="ConsPlusNormal"/>
        <w:keepNext/>
        <w:widowControl/>
        <w:ind w:firstLine="0"/>
        <w:jc w:val="center"/>
        <w:rPr>
          <w:rFonts w:ascii="Verdana" w:eastAsia="Verdana" w:hAnsi="Verdana" w:cs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которые меняют свой статус, на статус индивидуальных Собственников.</w:t>
      </w:r>
    </w:p>
    <w:p w:rsidR="00F36F62" w:rsidRDefault="00F36F62">
      <w:pPr>
        <w:pStyle w:val="ConsPlusNormal"/>
        <w:keepNext/>
        <w:widowControl/>
        <w:ind w:firstLine="0"/>
        <w:jc w:val="both"/>
        <w:outlineLvl w:val="0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pStyle w:val="ConsPlusNormal"/>
        <w:widowControl/>
        <w:ind w:firstLine="0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6.1. В соответствии с Законом член Товарищества вправе добровольно выйти из Товарищества с одновременным заключением с Товариществом Договора «О порядке пользования и содержания объектов инфраструктуры».</w:t>
      </w:r>
    </w:p>
    <w:p w:rsidR="00F36F62" w:rsidRDefault="000F45FD">
      <w:pPr>
        <w:pStyle w:val="ConsPlusNormal"/>
        <w:widowControl/>
        <w:ind w:firstLine="0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6.2. При выходе из Товарищества член Товарищества обязан произвести сверку платежей с бухгалтером Товарищества и погасить (при ее наличии) задолженность по уплате взносов за весь период его владения/пользования участком, предшествующий выходу из Товарищества с учетом пени. При этом между Товариществом (в лице Председателя Правления) и гражданином может быть заключено Соглашение о порядке погашения задолженности (по форме согласно Приложению № 1 к настоящему Положению).</w:t>
      </w:r>
    </w:p>
    <w:p w:rsidR="00F36F62" w:rsidRDefault="000F45FD">
      <w:pPr>
        <w:pStyle w:val="ConsPlusNormal"/>
        <w:widowControl/>
        <w:ind w:firstLine="0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6.3. Исключение гражданина из членов Товарищества, в соответствии с законодательством РФ, происходит на основании решения Общего собрания членов Товарищества, с одновременным обязательным заключением Договора «О порядке пользования и содержания объектов инфраструктуры» (по форме согласно Приложения № 6 к настоящему Положению). В случае отказа заключить Договор гражданин лишается права пользования Инфраструктурой и объектами общего пользования Товарищества.</w:t>
      </w:r>
    </w:p>
    <w:p w:rsidR="00F36F62" w:rsidRDefault="00F36F62">
      <w:pPr>
        <w:pStyle w:val="ConsPlusNormal"/>
        <w:widowControl/>
        <w:ind w:firstLine="0"/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pStyle w:val="ConsPlusNormal"/>
        <w:keepNext/>
        <w:widowControl/>
        <w:ind w:firstLine="0"/>
        <w:jc w:val="center"/>
        <w:outlineLvl w:val="0"/>
        <w:rPr>
          <w:rFonts w:ascii="Verdana" w:eastAsia="Verdana" w:hAnsi="Verdana" w:cs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7. Взаиморасчеты с Товариществом при отчуждении земельного участка.</w:t>
      </w:r>
    </w:p>
    <w:p w:rsidR="00F36F62" w:rsidRDefault="00F36F62">
      <w:pPr>
        <w:pStyle w:val="ConsPlusNormal"/>
        <w:keepNext/>
        <w:widowControl/>
        <w:ind w:firstLine="0"/>
        <w:jc w:val="center"/>
        <w:outlineLvl w:val="0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pStyle w:val="ConsPlusNormal"/>
        <w:widowControl/>
        <w:ind w:firstLine="0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7.1. При отчуждении участка (в установленных Законом случаях) члены Товарищества и граждане, ведущие дачное хозяйство в индивидуальном порядке должны произвести сверку платежей с бухгалтерским работником Товарищества и погасить (при ее наличии) задолженность по уплате взносов и платежей за весь период их владения/пользования участком, предшествующий дате перехода прав собственности на </w:t>
      </w:r>
      <w:proofErr w:type="gramStart"/>
      <w:r>
        <w:rPr>
          <w:rFonts w:ascii="Verdana" w:hAnsi="Verdana"/>
          <w:sz w:val="21"/>
          <w:szCs w:val="21"/>
        </w:rPr>
        <w:t>участок,  с</w:t>
      </w:r>
      <w:proofErr w:type="gramEnd"/>
      <w:r>
        <w:rPr>
          <w:rFonts w:ascii="Verdana" w:hAnsi="Verdana"/>
          <w:sz w:val="21"/>
          <w:szCs w:val="21"/>
        </w:rPr>
        <w:t xml:space="preserve"> учетом пени за просрочку уплаты взносов и платежей.</w:t>
      </w:r>
    </w:p>
    <w:p w:rsidR="00F36F62" w:rsidRDefault="000F45FD">
      <w:pPr>
        <w:pStyle w:val="ConsPlusNormal"/>
        <w:widowControl/>
        <w:ind w:firstLine="0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7.2. После проведения взаиморасчетов, при отсутствии задолженности перед Товариществом, Собственник, желающий произвести отчуждение участка, обращается в Правление с заявлением по форме согласно Приложению № 3 к настоящему Положению, в ответ на которое Председателем Правления выдается справка об отсутствии задолженности перед Товариществом по форме, согласно Приложению № 4 к настоящему Положению.</w:t>
      </w:r>
    </w:p>
    <w:p w:rsidR="00F36F62" w:rsidRDefault="00F36F62">
      <w:pPr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pStyle w:val="ConsPlusNormal"/>
        <w:keepNext/>
        <w:widowControl/>
        <w:ind w:firstLine="0"/>
        <w:jc w:val="center"/>
        <w:outlineLvl w:val="0"/>
        <w:rPr>
          <w:rFonts w:ascii="Verdana" w:eastAsia="Verdana" w:hAnsi="Verdana" w:cs="Verdana"/>
          <w:b/>
          <w:bCs/>
          <w:sz w:val="21"/>
          <w:szCs w:val="21"/>
        </w:rPr>
      </w:pPr>
      <w:r>
        <w:rPr>
          <w:rFonts w:ascii="Verdana" w:hAnsi="Verdana"/>
          <w:sz w:val="21"/>
          <w:szCs w:val="21"/>
        </w:rPr>
        <w:t>8</w:t>
      </w:r>
      <w:r>
        <w:rPr>
          <w:rFonts w:ascii="Verdana" w:hAnsi="Verdana"/>
          <w:b/>
          <w:bCs/>
          <w:sz w:val="21"/>
          <w:szCs w:val="21"/>
        </w:rPr>
        <w:t>. Участие новых собственников в создании инфраструктуры Товарищества</w:t>
      </w:r>
    </w:p>
    <w:p w:rsidR="00F36F62" w:rsidRDefault="00F36F62">
      <w:pPr>
        <w:pStyle w:val="ConsPlusNormal"/>
        <w:keepNext/>
        <w:widowControl/>
        <w:ind w:firstLine="0"/>
        <w:jc w:val="both"/>
        <w:outlineLvl w:val="0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pStyle w:val="ConsPlusNormal"/>
        <w:widowControl/>
        <w:ind w:firstLine="0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8.1. Новый правообладатель участка признается участвовавшим в создании объектов инфраструктуры и другого имущества общего пользования Товарищества при выполнении одного из условий:</w:t>
      </w:r>
    </w:p>
    <w:p w:rsidR="00F36F62" w:rsidRDefault="000F45FD">
      <w:pPr>
        <w:pStyle w:val="ConsPlusNormal"/>
        <w:widowControl/>
        <w:numPr>
          <w:ilvl w:val="0"/>
          <w:numId w:val="6"/>
        </w:num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если при отчуждении участка бывшим членом Товарищества его доля в общем имуществе Товарищества была отчуждена в пользу нового правообладателя и бывший член Товарищества не имеет задолженности перед Товариществом;</w:t>
      </w:r>
    </w:p>
    <w:p w:rsidR="00F36F62" w:rsidRDefault="000F45FD">
      <w:pPr>
        <w:pStyle w:val="ConsPlusNormal"/>
        <w:widowControl/>
        <w:numPr>
          <w:ilvl w:val="0"/>
          <w:numId w:val="6"/>
        </w:num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если право нового Собственника на участок возникло в порядке наследования и умерший член Товарищества не имеет задолженности перед Товариществом.</w:t>
      </w:r>
    </w:p>
    <w:p w:rsidR="00F36F62" w:rsidRDefault="000F45FD">
      <w:pPr>
        <w:pStyle w:val="ConsPlusNormal"/>
        <w:widowControl/>
        <w:ind w:firstLine="0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8.2. Обязательства по внесению регулярных взносов и платежей возникают у нового Собственника, с момента приобретения им права на земельный участок или с момента начала использования участка фактически (для тех, кто еще не оформил свои права на участок).</w:t>
      </w:r>
    </w:p>
    <w:p w:rsidR="00F36F62" w:rsidRDefault="00F36F62">
      <w:pPr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pStyle w:val="ConsPlusNormal"/>
        <w:keepNext/>
        <w:widowControl/>
        <w:ind w:firstLine="0"/>
        <w:jc w:val="center"/>
        <w:outlineLvl w:val="0"/>
        <w:rPr>
          <w:rFonts w:ascii="Verdana" w:eastAsia="Verdana" w:hAnsi="Verdana" w:cs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9. Прочие положения</w:t>
      </w:r>
    </w:p>
    <w:p w:rsidR="00F36F62" w:rsidRDefault="00F36F62">
      <w:pPr>
        <w:pStyle w:val="ConsPlusNormal"/>
        <w:keepNext/>
        <w:widowControl/>
        <w:ind w:firstLine="0"/>
        <w:jc w:val="both"/>
        <w:outlineLvl w:val="0"/>
        <w:rPr>
          <w:rFonts w:ascii="Verdana" w:eastAsia="Verdana" w:hAnsi="Verdana" w:cs="Verdana"/>
          <w:b/>
          <w:bCs/>
          <w:sz w:val="21"/>
          <w:szCs w:val="21"/>
        </w:rPr>
      </w:pPr>
    </w:p>
    <w:p w:rsidR="00F36F62" w:rsidRDefault="000F45FD">
      <w:pPr>
        <w:pStyle w:val="ConsPlusNormal"/>
        <w:widowControl/>
        <w:ind w:firstLine="0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9.1. Неиспользование Собственником дачного участка, либо отказ от пользования общим имуществом и/или коммунальными услугами не является основанием для освобождения собственника полностью или частично от исполнения обязательств по уплате взносов и иных обязательных платежей, предусмотренных данным Положением.</w:t>
      </w:r>
    </w:p>
    <w:p w:rsidR="00F36F62" w:rsidRDefault="000F45FD">
      <w:pPr>
        <w:pStyle w:val="ConsPlusNormal"/>
        <w:widowControl/>
        <w:ind w:firstLine="0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lastRenderedPageBreak/>
        <w:t>9.2. Неплатежи за пользование объектами инфраструктуры и другим имуществом общего пользования Товарищества взыскиваются в судебном порядке, при соблюдении досудебного порядка урегулирования спора.</w:t>
      </w:r>
    </w:p>
    <w:p w:rsidR="00F36F62" w:rsidRDefault="000F45FD">
      <w:pPr>
        <w:pStyle w:val="ConsPlusNormal"/>
        <w:widowControl/>
        <w:ind w:firstLine="0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9.3 Член Товарищества или граждан, ведущий дачное хозяйство в индивидуальном порядке, обязан обеспечить возможность связи с ним по телефону, посредством электронной почты, для оперативной передачи официальной информации. При изменении персональных данных, адреса регистрации, номера телефона, адреса электронной почты член Товарищества или гражданин, ведущий дачное хозяйство в индивидуальном порядке, обязан письменно сообщить об этом в Правление Товарищества в течение десяти дней, с момента их изменения. </w:t>
      </w:r>
    </w:p>
    <w:p w:rsidR="00F36F62" w:rsidRDefault="000F45FD">
      <w:pPr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9.4. При возникновении разночтений в трактовке пунктов настоящего Положения, Члены Товарищества, граждане, ведущие дачное хозяйство в индивидуальном порядке, должностные лица Товарищества руководствуются Уставом Товарищества, другими регламентирующими документами Товарищества, а также законодательством Российской Федерации.</w:t>
      </w:r>
    </w:p>
    <w:p w:rsidR="00F36F62" w:rsidRDefault="000F45FD">
      <w:pPr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9.5. Признание несоответствующими законодательству Российской Федерации, одного или нескольких пунктов настоящего Положения не влечет за собой недействительность остальных.</w:t>
      </w:r>
    </w:p>
    <w:p w:rsidR="00F36F62" w:rsidRDefault="00F36F62">
      <w:pPr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jc w:val="both"/>
      </w:pPr>
      <w:r>
        <w:rPr>
          <w:rFonts w:ascii="Arial Unicode MS" w:eastAsia="Arial Unicode MS" w:hAnsi="Arial Unicode MS" w:cs="Arial Unicode MS"/>
          <w:sz w:val="21"/>
          <w:szCs w:val="21"/>
        </w:rPr>
        <w:br w:type="page"/>
      </w:r>
    </w:p>
    <w:p w:rsidR="00F36F62" w:rsidRDefault="00F36F62">
      <w:pPr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jc w:val="right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 Приложение № 1  </w:t>
      </w:r>
    </w:p>
    <w:p w:rsidR="00F36F62" w:rsidRDefault="000F45FD">
      <w:pPr>
        <w:jc w:val="right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 xml:space="preserve"> к «Положению о взносах и платежах»                                                                                                             </w:t>
      </w:r>
    </w:p>
    <w:p w:rsidR="00F36F62" w:rsidRDefault="00F36F62">
      <w:pPr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F36F62">
      <w:pPr>
        <w:jc w:val="center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jc w:val="center"/>
        <w:rPr>
          <w:rFonts w:ascii="Verdana" w:eastAsia="Verdana" w:hAnsi="Verdana" w:cs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СОГЛАШЕНИЕ</w:t>
      </w:r>
    </w:p>
    <w:p w:rsidR="00F36F62" w:rsidRDefault="000F45FD">
      <w:pPr>
        <w:jc w:val="center"/>
        <w:rPr>
          <w:rFonts w:ascii="Verdana" w:eastAsia="Verdana" w:hAnsi="Verdana" w:cs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о порядке погашения задолженности члена ДНП «Лесной пейзаж»</w:t>
      </w:r>
    </w:p>
    <w:p w:rsidR="00F36F62" w:rsidRDefault="000F45FD">
      <w:pPr>
        <w:jc w:val="center"/>
        <w:rPr>
          <w:rFonts w:ascii="Verdana" w:eastAsia="Verdana" w:hAnsi="Verdana" w:cs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 xml:space="preserve"> перед Товариществом</w:t>
      </w:r>
    </w:p>
    <w:p w:rsidR="00F36F62" w:rsidRDefault="00F36F62">
      <w:pPr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г. Москва</w:t>
      </w:r>
    </w:p>
    <w:p w:rsidR="00F36F62" w:rsidRDefault="000F45FD">
      <w:pPr>
        <w:jc w:val="both"/>
        <w:rPr>
          <w:rFonts w:ascii="Verdana" w:eastAsia="Verdana" w:hAnsi="Verdana" w:cs="Verdana"/>
          <w:b/>
          <w:bCs/>
          <w:sz w:val="21"/>
          <w:szCs w:val="21"/>
        </w:rPr>
      </w:pPr>
      <w:r>
        <w:rPr>
          <w:rFonts w:ascii="Verdana" w:hAnsi="Verdana"/>
          <w:sz w:val="21"/>
          <w:szCs w:val="21"/>
        </w:rPr>
        <w:t>ДНП «Лесной пейзаж»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b/>
          <w:bCs/>
          <w:sz w:val="21"/>
          <w:szCs w:val="21"/>
        </w:rPr>
        <w:t> </w:t>
      </w:r>
      <w:r>
        <w:rPr>
          <w:rFonts w:ascii="Verdana" w:hAnsi="Verdana"/>
          <w:sz w:val="21"/>
          <w:szCs w:val="21"/>
        </w:rPr>
        <w:t>«____» _______ 20___ г.</w:t>
      </w:r>
      <w:r>
        <w:rPr>
          <w:rFonts w:ascii="Verdana" w:hAnsi="Verdana"/>
          <w:b/>
          <w:bCs/>
          <w:sz w:val="21"/>
          <w:szCs w:val="21"/>
        </w:rPr>
        <w:t xml:space="preserve"> </w:t>
      </w:r>
    </w:p>
    <w:p w:rsidR="00F36F62" w:rsidRDefault="00F36F62">
      <w:pPr>
        <w:jc w:val="both"/>
        <w:rPr>
          <w:rFonts w:ascii="Verdana" w:eastAsia="Verdana" w:hAnsi="Verdana" w:cs="Verdana"/>
          <w:b/>
          <w:bCs/>
          <w:sz w:val="21"/>
          <w:szCs w:val="21"/>
        </w:rPr>
      </w:pPr>
    </w:p>
    <w:p w:rsidR="00F36F62" w:rsidRDefault="00F36F62">
      <w:pPr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Дачное некоммерческое Товарищество «Лесной пейзаж»</w:t>
      </w:r>
      <w:r>
        <w:rPr>
          <w:rFonts w:ascii="Verdana" w:hAnsi="Verdana"/>
          <w:b/>
          <w:bCs/>
          <w:sz w:val="21"/>
          <w:szCs w:val="21"/>
        </w:rPr>
        <w:t>,</w:t>
      </w:r>
      <w:r>
        <w:rPr>
          <w:rFonts w:ascii="Verdana" w:hAnsi="Verdana"/>
          <w:sz w:val="21"/>
          <w:szCs w:val="21"/>
        </w:rPr>
        <w:t xml:space="preserve"> именуемое в дальнейшем Товарищество, в лице председателя Правления ________________________, действующего на основании Устава с одной стороны, и гражданин РФ: ______________________________, имеющий право </w:t>
      </w:r>
      <w:r>
        <w:rPr>
          <w:rFonts w:ascii="Verdana" w:hAnsi="Verdana"/>
          <w:i/>
          <w:iCs/>
          <w:sz w:val="21"/>
          <w:szCs w:val="21"/>
        </w:rPr>
        <w:t>(указать вид права)</w:t>
      </w:r>
      <w:r>
        <w:rPr>
          <w:rFonts w:ascii="Verdana" w:hAnsi="Verdana"/>
          <w:sz w:val="21"/>
          <w:szCs w:val="21"/>
        </w:rPr>
        <w:t xml:space="preserve"> на дачный участок № _____ на территории Товарищества, имеющий намерение прекратить членство в Партнерстве и вести дачное хозяйство в индивидуальном порядке, именуемый в дальнейшем «Собственник», совместно именуемые «Стороны», заключили настоящее Соглашение о нижеследующем: </w:t>
      </w:r>
    </w:p>
    <w:p w:rsidR="00F36F62" w:rsidRDefault="000F45FD">
      <w:pPr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В результате сверки фактических платежей Собственника, проверки законности и обоснованности требований Товарищества, на дату подписания настоящего Соглашения, Стороны констатируют существование задолженности Собственника перед Товариществом в размере _________ рублей, в том числе:</w:t>
      </w:r>
    </w:p>
    <w:p w:rsidR="00F36F62" w:rsidRDefault="000F45FD">
      <w:pPr>
        <w:widowControl/>
        <w:numPr>
          <w:ilvl w:val="1"/>
          <w:numId w:val="8"/>
        </w:num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задолженность по членским взносам: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  <w:t>____________ рублей</w:t>
      </w:r>
    </w:p>
    <w:p w:rsidR="00F36F62" w:rsidRDefault="000F45FD">
      <w:pPr>
        <w:widowControl/>
        <w:numPr>
          <w:ilvl w:val="1"/>
          <w:numId w:val="8"/>
        </w:num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задолженность по целевым взносам: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  <w:t>____________ рублей</w:t>
      </w:r>
    </w:p>
    <w:p w:rsidR="00F36F62" w:rsidRDefault="000F45FD">
      <w:pPr>
        <w:widowControl/>
        <w:numPr>
          <w:ilvl w:val="1"/>
          <w:numId w:val="8"/>
        </w:num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задолженность по обязательным платежам:</w:t>
      </w:r>
      <w:r>
        <w:rPr>
          <w:rFonts w:ascii="Verdana" w:hAnsi="Verdana"/>
          <w:sz w:val="21"/>
          <w:szCs w:val="21"/>
        </w:rPr>
        <w:tab/>
        <w:t>____________ рублей</w:t>
      </w:r>
    </w:p>
    <w:p w:rsidR="00F36F62" w:rsidRDefault="00F36F62">
      <w:pPr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С учетом пени за просрочку платежей, общая сумма задолженности составляет ____________ рублей</w:t>
      </w:r>
    </w:p>
    <w:p w:rsidR="00F36F62" w:rsidRDefault="00F36F62">
      <w:pPr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Собственник признает существование задолженности, согласен с ее размером, признает обоснованность и законность требований Товарищества по оплате и гарантирует, что погасит задолженность перед Товариществом по следующему графику: </w:t>
      </w:r>
    </w:p>
    <w:p w:rsidR="00F36F62" w:rsidRDefault="000F45FD">
      <w:pPr>
        <w:widowControl/>
        <w:numPr>
          <w:ilvl w:val="1"/>
          <w:numId w:val="8"/>
        </w:num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Оплатит ____________ рублей в срок до ___ __________ 20___ г.</w:t>
      </w:r>
    </w:p>
    <w:p w:rsidR="00F36F62" w:rsidRDefault="000F45FD">
      <w:pPr>
        <w:widowControl/>
        <w:numPr>
          <w:ilvl w:val="1"/>
          <w:numId w:val="8"/>
        </w:num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Оплатит ____________ рублей в срок до ___ __________ 20___ г.</w:t>
      </w:r>
    </w:p>
    <w:p w:rsidR="00F36F62" w:rsidRDefault="000F45FD">
      <w:pPr>
        <w:widowControl/>
        <w:numPr>
          <w:ilvl w:val="1"/>
          <w:numId w:val="8"/>
        </w:num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Оплатит ____________ рублей в срок до ___ __________ 20___ г.</w:t>
      </w:r>
    </w:p>
    <w:p w:rsidR="00F36F62" w:rsidRDefault="00F36F62">
      <w:pPr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Таким образом, задолженность будет полностью погашена в срок до «___» ______ 20__ г.</w:t>
      </w:r>
    </w:p>
    <w:p w:rsidR="00F36F62" w:rsidRDefault="00F36F62">
      <w:pPr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F36F62">
      <w:pPr>
        <w:jc w:val="center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jc w:val="center"/>
        <w:rPr>
          <w:rFonts w:ascii="Verdana" w:eastAsia="Verdana" w:hAnsi="Verdana" w:cs="Verdana"/>
          <w:sz w:val="21"/>
          <w:szCs w:val="21"/>
          <w:u w:val="single"/>
        </w:rPr>
      </w:pPr>
      <w:r>
        <w:rPr>
          <w:rFonts w:ascii="Verdana" w:hAnsi="Verdana"/>
          <w:sz w:val="21"/>
          <w:szCs w:val="21"/>
          <w:u w:val="single"/>
        </w:rPr>
        <w:t>АДРЕСА И РЕКВИЗИТЫ СТОРОН</w:t>
      </w:r>
    </w:p>
    <w:p w:rsidR="00F36F62" w:rsidRDefault="00F36F62">
      <w:pPr>
        <w:jc w:val="both"/>
        <w:rPr>
          <w:rFonts w:ascii="Verdana" w:eastAsia="Verdana" w:hAnsi="Verdana" w:cs="Verdana"/>
          <w:b/>
          <w:bCs/>
          <w:sz w:val="21"/>
          <w:szCs w:val="21"/>
          <w:u w:val="single"/>
        </w:rPr>
      </w:pPr>
    </w:p>
    <w:tbl>
      <w:tblPr>
        <w:tblStyle w:val="TableNormal"/>
        <w:tblW w:w="9572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786"/>
        <w:gridCol w:w="4786"/>
      </w:tblGrid>
      <w:tr w:rsidR="00F36F62">
        <w:trPr>
          <w:trHeight w:val="260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6F62" w:rsidRDefault="000F45FD">
            <w:pPr>
              <w:jc w:val="both"/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ДНП «Лесной пейзаж»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6F62" w:rsidRDefault="000F45FD">
            <w:pPr>
              <w:jc w:val="both"/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  Собственник</w:t>
            </w:r>
          </w:p>
        </w:tc>
      </w:tr>
      <w:tr w:rsidR="00F36F62">
        <w:trPr>
          <w:trHeight w:val="300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6F62" w:rsidRDefault="00F36F62"/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6F62" w:rsidRDefault="00F36F62"/>
        </w:tc>
      </w:tr>
      <w:tr w:rsidR="00F36F62">
        <w:trPr>
          <w:trHeight w:val="980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6F62" w:rsidRDefault="000F45FD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Председатель Правления</w:t>
            </w:r>
          </w:p>
          <w:p w:rsidR="00F36F62" w:rsidRDefault="000F45FD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ДНП «Лесной пейзаж»</w:t>
            </w:r>
          </w:p>
          <w:p w:rsidR="00F36F62" w:rsidRDefault="00F36F62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F36F62" w:rsidRDefault="000F45FD">
            <w:pPr>
              <w:jc w:val="both"/>
            </w:pPr>
            <w:r>
              <w:rPr>
                <w:rFonts w:ascii="Verdana" w:hAnsi="Verdana"/>
                <w:sz w:val="20"/>
                <w:szCs w:val="20"/>
              </w:rPr>
              <w:t xml:space="preserve">____________________ /_____________/ 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6F62" w:rsidRDefault="00F36F62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F36F62" w:rsidRDefault="00F36F62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F36F62" w:rsidRDefault="00F36F62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F36F62" w:rsidRDefault="000F45FD">
            <w:pPr>
              <w:jc w:val="both"/>
            </w:pPr>
            <w:r>
              <w:rPr>
                <w:rFonts w:ascii="Verdana" w:hAnsi="Verdana"/>
                <w:sz w:val="20"/>
                <w:szCs w:val="20"/>
              </w:rPr>
              <w:t>____________________ /_____________/</w:t>
            </w:r>
          </w:p>
        </w:tc>
      </w:tr>
    </w:tbl>
    <w:p w:rsidR="00F36F62" w:rsidRDefault="00F36F62">
      <w:pPr>
        <w:ind w:left="216" w:hanging="216"/>
        <w:jc w:val="both"/>
        <w:rPr>
          <w:rFonts w:ascii="Verdana" w:eastAsia="Verdana" w:hAnsi="Verdana" w:cs="Verdana"/>
          <w:b/>
          <w:bCs/>
          <w:sz w:val="21"/>
          <w:szCs w:val="21"/>
          <w:u w:val="single"/>
        </w:rPr>
      </w:pPr>
    </w:p>
    <w:p w:rsidR="00F36F62" w:rsidRDefault="00F36F62">
      <w:pPr>
        <w:ind w:left="108" w:hanging="108"/>
        <w:jc w:val="both"/>
        <w:rPr>
          <w:rFonts w:ascii="Verdana" w:eastAsia="Verdana" w:hAnsi="Verdana" w:cs="Verdana"/>
          <w:b/>
          <w:bCs/>
          <w:sz w:val="21"/>
          <w:szCs w:val="21"/>
          <w:u w:val="single"/>
        </w:rPr>
      </w:pPr>
    </w:p>
    <w:p w:rsidR="00F36F62" w:rsidRDefault="00F36F62">
      <w:pPr>
        <w:jc w:val="both"/>
        <w:rPr>
          <w:rFonts w:ascii="Verdana" w:eastAsia="Verdana" w:hAnsi="Verdana" w:cs="Verdana"/>
          <w:b/>
          <w:bCs/>
          <w:sz w:val="21"/>
          <w:szCs w:val="21"/>
          <w:u w:val="single"/>
        </w:rPr>
      </w:pPr>
    </w:p>
    <w:p w:rsidR="00F36F62" w:rsidRDefault="000F45FD">
      <w:pPr>
        <w:jc w:val="both"/>
        <w:rPr>
          <w:rFonts w:ascii="Verdana" w:eastAsia="Verdana" w:hAnsi="Verdana" w:cs="Verdana"/>
          <w:b/>
          <w:bCs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 </w:t>
      </w:r>
    </w:p>
    <w:p w:rsidR="00F36F62" w:rsidRDefault="000F45FD">
      <w:pPr>
        <w:pageBreakBefore/>
        <w:jc w:val="right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lastRenderedPageBreak/>
        <w:t xml:space="preserve"> Приложение № 2</w:t>
      </w:r>
    </w:p>
    <w:p w:rsidR="00F36F62" w:rsidRDefault="000F45FD">
      <w:pPr>
        <w:jc w:val="right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к Положению о взносах и платежах</w:t>
      </w:r>
    </w:p>
    <w:p w:rsidR="00F36F62" w:rsidRDefault="00F36F62">
      <w:pPr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F36F62">
      <w:pPr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jc w:val="right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(ФОРМА)</w:t>
      </w:r>
    </w:p>
    <w:p w:rsidR="00F36F62" w:rsidRDefault="000F45FD">
      <w:pPr>
        <w:pStyle w:val="a8"/>
        <w:spacing w:before="0" w:after="0"/>
        <w:ind w:firstLine="474"/>
        <w:jc w:val="right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Председателю </w:t>
      </w:r>
      <w:proofErr w:type="gramStart"/>
      <w:r>
        <w:rPr>
          <w:rFonts w:ascii="Verdana" w:hAnsi="Verdana"/>
          <w:sz w:val="21"/>
          <w:szCs w:val="21"/>
        </w:rPr>
        <w:t>Правления  ДНП</w:t>
      </w:r>
      <w:proofErr w:type="gramEnd"/>
      <w:r>
        <w:rPr>
          <w:rFonts w:ascii="Verdana" w:hAnsi="Verdana"/>
          <w:sz w:val="21"/>
          <w:szCs w:val="21"/>
        </w:rPr>
        <w:t xml:space="preserve"> «Лесной пейзаж»</w:t>
      </w:r>
    </w:p>
    <w:p w:rsidR="00F36F62" w:rsidRDefault="000F45FD">
      <w:pPr>
        <w:pStyle w:val="a8"/>
        <w:spacing w:before="0" w:after="0"/>
        <w:ind w:firstLine="474"/>
        <w:jc w:val="right"/>
        <w:rPr>
          <w:rFonts w:ascii="Verdana" w:eastAsia="Verdana" w:hAnsi="Verdana" w:cs="Verdana"/>
          <w:sz w:val="21"/>
          <w:szCs w:val="21"/>
        </w:rPr>
      </w:pPr>
      <w:proofErr w:type="gramStart"/>
      <w:r>
        <w:rPr>
          <w:rFonts w:ascii="Verdana" w:hAnsi="Verdana"/>
          <w:sz w:val="21"/>
          <w:szCs w:val="21"/>
        </w:rPr>
        <w:t>от  _</w:t>
      </w:r>
      <w:proofErr w:type="gramEnd"/>
      <w:r>
        <w:rPr>
          <w:rFonts w:ascii="Verdana" w:hAnsi="Verdana"/>
          <w:sz w:val="21"/>
          <w:szCs w:val="21"/>
        </w:rPr>
        <w:t>________________________________________</w:t>
      </w:r>
    </w:p>
    <w:p w:rsidR="00F36F62" w:rsidRDefault="000F45FD">
      <w:pPr>
        <w:pStyle w:val="a8"/>
        <w:spacing w:before="0" w:after="0"/>
        <w:jc w:val="right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(фамилия, имя, отчество)</w:t>
      </w:r>
    </w:p>
    <w:p w:rsidR="00F36F62" w:rsidRDefault="000F45FD">
      <w:pPr>
        <w:pStyle w:val="a8"/>
        <w:spacing w:before="0" w:after="0"/>
        <w:ind w:firstLine="474"/>
        <w:jc w:val="right"/>
        <w:rPr>
          <w:rFonts w:ascii="Verdana" w:eastAsia="Verdana" w:hAnsi="Verdana" w:cs="Verdana"/>
          <w:sz w:val="21"/>
          <w:szCs w:val="21"/>
        </w:rPr>
      </w:pPr>
      <w:proofErr w:type="gramStart"/>
      <w:r>
        <w:rPr>
          <w:rFonts w:ascii="Verdana" w:hAnsi="Verdana"/>
          <w:sz w:val="21"/>
          <w:szCs w:val="21"/>
        </w:rPr>
        <w:t>паспорт:  _</w:t>
      </w:r>
      <w:proofErr w:type="gramEnd"/>
      <w:r>
        <w:rPr>
          <w:rFonts w:ascii="Verdana" w:hAnsi="Verdana"/>
          <w:sz w:val="21"/>
          <w:szCs w:val="21"/>
        </w:rPr>
        <w:t>___________________________________</w:t>
      </w:r>
    </w:p>
    <w:p w:rsidR="00F36F62" w:rsidRDefault="000F45FD">
      <w:pPr>
        <w:pStyle w:val="a8"/>
        <w:spacing w:before="0" w:after="0"/>
        <w:ind w:firstLine="474"/>
        <w:jc w:val="right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выдан: ______________________________________</w:t>
      </w:r>
    </w:p>
    <w:p w:rsidR="00F36F62" w:rsidRDefault="000F45FD">
      <w:pPr>
        <w:pStyle w:val="a8"/>
        <w:spacing w:before="0" w:after="0"/>
        <w:ind w:firstLine="474"/>
        <w:jc w:val="right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____________________________________________</w:t>
      </w:r>
    </w:p>
    <w:p w:rsidR="00F36F62" w:rsidRDefault="000F45FD">
      <w:pPr>
        <w:pStyle w:val="a8"/>
        <w:spacing w:before="0" w:after="0"/>
        <w:ind w:firstLine="474"/>
        <w:jc w:val="right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участок № ___________________________________</w:t>
      </w:r>
    </w:p>
    <w:p w:rsidR="00F36F62" w:rsidRDefault="00F36F62">
      <w:pPr>
        <w:pStyle w:val="a8"/>
        <w:spacing w:before="0" w:after="0"/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F36F62">
      <w:pPr>
        <w:pStyle w:val="a8"/>
        <w:spacing w:before="0" w:after="0"/>
        <w:jc w:val="both"/>
        <w:rPr>
          <w:rFonts w:ascii="Verdana" w:eastAsia="Verdana" w:hAnsi="Verdana" w:cs="Verdana"/>
          <w:b/>
          <w:bCs/>
          <w:sz w:val="21"/>
          <w:szCs w:val="21"/>
        </w:rPr>
      </w:pPr>
    </w:p>
    <w:p w:rsidR="00F36F62" w:rsidRDefault="00F36F62">
      <w:pPr>
        <w:pStyle w:val="a8"/>
        <w:spacing w:before="0" w:after="0"/>
        <w:jc w:val="both"/>
        <w:rPr>
          <w:rFonts w:ascii="Verdana" w:eastAsia="Verdana" w:hAnsi="Verdana" w:cs="Verdana"/>
          <w:b/>
          <w:bCs/>
          <w:sz w:val="21"/>
          <w:szCs w:val="21"/>
        </w:rPr>
      </w:pPr>
    </w:p>
    <w:p w:rsidR="00F36F62" w:rsidRDefault="000F45FD">
      <w:pPr>
        <w:pStyle w:val="a8"/>
        <w:spacing w:before="0" w:after="0"/>
        <w:jc w:val="center"/>
        <w:rPr>
          <w:rFonts w:ascii="Verdana" w:eastAsia="Verdana" w:hAnsi="Verdana" w:cs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ЗАЯВЛЕНИЕ</w:t>
      </w:r>
    </w:p>
    <w:p w:rsidR="00F36F62" w:rsidRDefault="000F45FD">
      <w:pPr>
        <w:pStyle w:val="a8"/>
        <w:spacing w:before="0" w:after="0"/>
        <w:jc w:val="both"/>
        <w:rPr>
          <w:rFonts w:ascii="Verdana" w:eastAsia="Verdana" w:hAnsi="Verdana" w:cs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 xml:space="preserve"> </w:t>
      </w:r>
    </w:p>
    <w:p w:rsidR="00F36F62" w:rsidRDefault="000F45FD">
      <w:pPr>
        <w:ind w:firstLine="539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В соответствии со ст.19 Федерального Закона №66-ФЗ от 15.04.1998 г. «О садоводческих, огороднических и дачных некоммерческих объединениях граждан» и Уставом ДНП «Лесной пейзаж», извещаю о своем желании выйти из числа членов ДНП «Лесной пейзаж» с ____ ___________ 20___ г., вести дачное хозяйство в индивидуальном порядке и заключить Договор «О порядке пользования и содержания объектов инфраструктуры».</w:t>
      </w:r>
    </w:p>
    <w:p w:rsidR="00F36F62" w:rsidRDefault="000F45FD">
      <w:pPr>
        <w:ind w:firstLine="539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Задолженности перед ДНП «Лесной пейзаж» не имею.</w:t>
      </w:r>
    </w:p>
    <w:p w:rsidR="00F36F62" w:rsidRDefault="000F45FD">
      <w:pPr>
        <w:pStyle w:val="a8"/>
        <w:spacing w:before="0" w:after="0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Arial Unicode MS" w:hAnsi="Arial Unicode MS"/>
          <w:sz w:val="21"/>
          <w:szCs w:val="21"/>
        </w:rPr>
        <w:br/>
      </w:r>
    </w:p>
    <w:p w:rsidR="00F36F62" w:rsidRDefault="00F36F62">
      <w:pPr>
        <w:pStyle w:val="a8"/>
        <w:spacing w:before="0" w:after="0"/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pStyle w:val="a8"/>
        <w:spacing w:before="0" w:after="0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«___» ____________ 20___ г.                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  <w:t xml:space="preserve">_____________ /_________________/   </w:t>
      </w:r>
    </w:p>
    <w:p w:rsidR="00F36F62" w:rsidRDefault="00F36F62">
      <w:pPr>
        <w:pStyle w:val="a8"/>
        <w:spacing w:before="0" w:after="0"/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pStyle w:val="a8"/>
        <w:spacing w:before="0" w:after="0"/>
        <w:jc w:val="both"/>
      </w:pPr>
      <w:r>
        <w:rPr>
          <w:rFonts w:ascii="Arial Unicode MS" w:hAnsi="Arial Unicode MS"/>
          <w:sz w:val="21"/>
          <w:szCs w:val="21"/>
        </w:rPr>
        <w:br w:type="page"/>
      </w:r>
    </w:p>
    <w:p w:rsidR="00F36F62" w:rsidRDefault="000F45FD">
      <w:pPr>
        <w:pStyle w:val="a8"/>
        <w:spacing w:before="0" w:after="0"/>
        <w:ind w:left="4956" w:firstLine="708"/>
        <w:jc w:val="right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lastRenderedPageBreak/>
        <w:t>Приложение № 3</w:t>
      </w:r>
    </w:p>
    <w:p w:rsidR="00F36F62" w:rsidRDefault="000F45FD">
      <w:pPr>
        <w:ind w:left="5664"/>
        <w:jc w:val="right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к «Положению о взносах и платежах»</w:t>
      </w:r>
    </w:p>
    <w:p w:rsidR="00F36F62" w:rsidRDefault="00F36F62">
      <w:pPr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F36F62">
      <w:pPr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jc w:val="right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(ФОРМА)</w:t>
      </w:r>
    </w:p>
    <w:p w:rsidR="00F36F62" w:rsidRDefault="00F36F62">
      <w:pPr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pStyle w:val="a8"/>
        <w:spacing w:before="0" w:after="0"/>
        <w:ind w:firstLine="474"/>
        <w:jc w:val="right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Председателю </w:t>
      </w:r>
      <w:proofErr w:type="gramStart"/>
      <w:r>
        <w:rPr>
          <w:rFonts w:ascii="Verdana" w:hAnsi="Verdana"/>
          <w:sz w:val="21"/>
          <w:szCs w:val="21"/>
        </w:rPr>
        <w:t>Правления  ДНП</w:t>
      </w:r>
      <w:proofErr w:type="gramEnd"/>
      <w:r>
        <w:rPr>
          <w:rFonts w:ascii="Verdana" w:hAnsi="Verdana"/>
          <w:sz w:val="21"/>
          <w:szCs w:val="21"/>
        </w:rPr>
        <w:t xml:space="preserve"> «Лесной пейзаж»</w:t>
      </w:r>
    </w:p>
    <w:p w:rsidR="00F36F62" w:rsidRDefault="000F45FD">
      <w:pPr>
        <w:pStyle w:val="a8"/>
        <w:spacing w:before="0" w:after="0"/>
        <w:ind w:firstLine="474"/>
        <w:jc w:val="right"/>
        <w:rPr>
          <w:rFonts w:ascii="Verdana" w:eastAsia="Verdana" w:hAnsi="Verdana" w:cs="Verdana"/>
          <w:sz w:val="21"/>
          <w:szCs w:val="21"/>
        </w:rPr>
      </w:pPr>
      <w:proofErr w:type="gramStart"/>
      <w:r>
        <w:rPr>
          <w:rFonts w:ascii="Verdana" w:hAnsi="Verdana"/>
          <w:sz w:val="21"/>
          <w:szCs w:val="21"/>
        </w:rPr>
        <w:t>от  _</w:t>
      </w:r>
      <w:proofErr w:type="gramEnd"/>
      <w:r>
        <w:rPr>
          <w:rFonts w:ascii="Verdana" w:hAnsi="Verdana"/>
          <w:sz w:val="21"/>
          <w:szCs w:val="21"/>
        </w:rPr>
        <w:t>________________________________________</w:t>
      </w:r>
    </w:p>
    <w:p w:rsidR="00F36F62" w:rsidRDefault="000F45FD">
      <w:pPr>
        <w:pStyle w:val="a8"/>
        <w:spacing w:before="0" w:after="0"/>
        <w:jc w:val="right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    (фамилия, имя, отчество)</w:t>
      </w:r>
    </w:p>
    <w:p w:rsidR="00F36F62" w:rsidRDefault="000F45FD">
      <w:pPr>
        <w:pStyle w:val="a8"/>
        <w:spacing w:before="0" w:after="0"/>
        <w:ind w:firstLine="474"/>
        <w:jc w:val="right"/>
        <w:rPr>
          <w:rFonts w:ascii="Verdana" w:eastAsia="Verdana" w:hAnsi="Verdana" w:cs="Verdana"/>
          <w:sz w:val="21"/>
          <w:szCs w:val="21"/>
        </w:rPr>
      </w:pPr>
      <w:proofErr w:type="gramStart"/>
      <w:r>
        <w:rPr>
          <w:rFonts w:ascii="Verdana" w:hAnsi="Verdana"/>
          <w:sz w:val="21"/>
          <w:szCs w:val="21"/>
        </w:rPr>
        <w:t>паспорт:  _</w:t>
      </w:r>
      <w:proofErr w:type="gramEnd"/>
      <w:r>
        <w:rPr>
          <w:rFonts w:ascii="Verdana" w:hAnsi="Verdana"/>
          <w:sz w:val="21"/>
          <w:szCs w:val="21"/>
        </w:rPr>
        <w:t>___________________________________</w:t>
      </w:r>
    </w:p>
    <w:p w:rsidR="00F36F62" w:rsidRDefault="000F45FD">
      <w:pPr>
        <w:pStyle w:val="a8"/>
        <w:spacing w:before="0" w:after="0"/>
        <w:ind w:firstLine="474"/>
        <w:jc w:val="right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выдан: ______________________________________</w:t>
      </w:r>
    </w:p>
    <w:p w:rsidR="00F36F62" w:rsidRDefault="000F45FD">
      <w:pPr>
        <w:pStyle w:val="a8"/>
        <w:spacing w:before="0" w:after="0"/>
        <w:ind w:firstLine="474"/>
        <w:jc w:val="right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____________________________________________</w:t>
      </w:r>
    </w:p>
    <w:p w:rsidR="00F36F62" w:rsidRDefault="000F45FD">
      <w:pPr>
        <w:pStyle w:val="a8"/>
        <w:spacing w:before="0" w:after="0"/>
        <w:ind w:firstLine="474"/>
        <w:jc w:val="right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участок № ___________________________________</w:t>
      </w:r>
    </w:p>
    <w:p w:rsidR="00F36F62" w:rsidRDefault="00F36F62">
      <w:pPr>
        <w:pStyle w:val="a8"/>
        <w:spacing w:before="0" w:after="0"/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F36F62">
      <w:pPr>
        <w:pStyle w:val="a8"/>
        <w:spacing w:before="0" w:after="0"/>
        <w:jc w:val="both"/>
        <w:rPr>
          <w:rFonts w:ascii="Verdana" w:eastAsia="Verdana" w:hAnsi="Verdana" w:cs="Verdana"/>
          <w:b/>
          <w:bCs/>
          <w:sz w:val="21"/>
          <w:szCs w:val="21"/>
        </w:rPr>
      </w:pPr>
    </w:p>
    <w:p w:rsidR="00F36F62" w:rsidRDefault="00F36F62">
      <w:pPr>
        <w:pStyle w:val="a8"/>
        <w:spacing w:before="0" w:after="0"/>
        <w:jc w:val="both"/>
        <w:rPr>
          <w:rFonts w:ascii="Verdana" w:eastAsia="Verdana" w:hAnsi="Verdana" w:cs="Verdana"/>
          <w:b/>
          <w:bCs/>
          <w:sz w:val="21"/>
          <w:szCs w:val="21"/>
        </w:rPr>
      </w:pPr>
    </w:p>
    <w:p w:rsidR="00F36F62" w:rsidRDefault="00F36F62">
      <w:pPr>
        <w:pStyle w:val="a8"/>
        <w:spacing w:before="0" w:after="0"/>
        <w:jc w:val="both"/>
        <w:rPr>
          <w:rFonts w:ascii="Verdana" w:eastAsia="Verdana" w:hAnsi="Verdana" w:cs="Verdana"/>
          <w:b/>
          <w:bCs/>
          <w:sz w:val="21"/>
          <w:szCs w:val="21"/>
        </w:rPr>
      </w:pPr>
    </w:p>
    <w:p w:rsidR="00F36F62" w:rsidRDefault="000F45FD">
      <w:pPr>
        <w:pStyle w:val="a8"/>
        <w:spacing w:before="0" w:after="0"/>
        <w:jc w:val="center"/>
        <w:rPr>
          <w:rFonts w:ascii="Verdana" w:eastAsia="Verdana" w:hAnsi="Verdana" w:cs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 xml:space="preserve">ЗАЯВЛЕНИЕ </w:t>
      </w:r>
    </w:p>
    <w:p w:rsidR="00F36F62" w:rsidRDefault="00F36F62">
      <w:pPr>
        <w:pStyle w:val="a8"/>
        <w:spacing w:before="0" w:after="0"/>
        <w:jc w:val="both"/>
        <w:rPr>
          <w:rFonts w:ascii="Verdana" w:eastAsia="Verdana" w:hAnsi="Verdana" w:cs="Verdana"/>
          <w:b/>
          <w:bCs/>
          <w:sz w:val="21"/>
          <w:szCs w:val="21"/>
        </w:rPr>
      </w:pPr>
    </w:p>
    <w:p w:rsidR="00F36F62" w:rsidRDefault="000F45FD">
      <w:pPr>
        <w:ind w:firstLine="540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Настоящим извещаю ДНП «Лесной пейзаж» о своем намерении произвести отчуждение принадлежащего мне на праве (</w:t>
      </w:r>
      <w:r>
        <w:rPr>
          <w:rFonts w:ascii="Verdana" w:hAnsi="Verdana"/>
          <w:i/>
          <w:iCs/>
          <w:sz w:val="21"/>
          <w:szCs w:val="21"/>
        </w:rPr>
        <w:t>указать вид права</w:t>
      </w:r>
      <w:r>
        <w:rPr>
          <w:rFonts w:ascii="Verdana" w:hAnsi="Verdana"/>
          <w:sz w:val="21"/>
          <w:szCs w:val="21"/>
        </w:rPr>
        <w:t>) земельный участок № _____, находящийся в границах ДНП «Лесной пейзаж».</w:t>
      </w:r>
    </w:p>
    <w:p w:rsidR="00F36F62" w:rsidRDefault="000F45FD">
      <w:pPr>
        <w:pStyle w:val="a8"/>
        <w:spacing w:before="0" w:after="0"/>
        <w:ind w:firstLine="540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Задолженности перед ДНП «Лесной пейзаж» не имею. </w:t>
      </w:r>
    </w:p>
    <w:p w:rsidR="00F36F62" w:rsidRDefault="000F45FD">
      <w:pPr>
        <w:pStyle w:val="a8"/>
        <w:spacing w:before="0" w:after="0"/>
        <w:ind w:firstLine="540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Прошу выдать мне справку об отсутствии задолженности перед Товариществом.</w:t>
      </w:r>
    </w:p>
    <w:p w:rsidR="00F36F62" w:rsidRDefault="00F36F62">
      <w:pPr>
        <w:ind w:firstLine="539"/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F36F62">
      <w:pPr>
        <w:ind w:firstLine="539"/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ind w:firstLine="539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 «___» ____________ 20___ г. </w:t>
      </w:r>
    </w:p>
    <w:p w:rsidR="00F36F62" w:rsidRDefault="000F45FD">
      <w:pPr>
        <w:ind w:firstLine="539"/>
        <w:jc w:val="right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____________________ /_________________/   </w:t>
      </w:r>
    </w:p>
    <w:p w:rsidR="00F36F62" w:rsidRDefault="00F36F62">
      <w:pPr>
        <w:pStyle w:val="a8"/>
        <w:spacing w:before="0" w:after="0"/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F36F62">
      <w:pPr>
        <w:pStyle w:val="a8"/>
        <w:spacing w:before="0" w:after="0"/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pageBreakBefore/>
        <w:ind w:left="3540"/>
        <w:jc w:val="right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lastRenderedPageBreak/>
        <w:t>Приложение № 4</w:t>
      </w:r>
    </w:p>
    <w:p w:rsidR="00F36F62" w:rsidRDefault="000F45FD">
      <w:pPr>
        <w:jc w:val="right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к «Положению о взносах и платежах»</w:t>
      </w:r>
    </w:p>
    <w:p w:rsidR="00F36F62" w:rsidRDefault="00F36F62">
      <w:pPr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jc w:val="right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(ФОРМА)</w:t>
      </w:r>
    </w:p>
    <w:p w:rsidR="00F36F62" w:rsidRDefault="00F36F62">
      <w:pPr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F36F62">
      <w:pPr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jc w:val="center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СПРАВКА</w:t>
      </w:r>
    </w:p>
    <w:p w:rsidR="00F36F62" w:rsidRDefault="00F36F62">
      <w:pPr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F36F62">
      <w:pPr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jc w:val="both"/>
        <w:rPr>
          <w:rFonts w:ascii="Verdana" w:eastAsia="Verdana" w:hAnsi="Verdana" w:cs="Verdana"/>
          <w:sz w:val="21"/>
          <w:szCs w:val="21"/>
        </w:rPr>
      </w:pPr>
      <w:proofErr w:type="gramStart"/>
      <w:r>
        <w:rPr>
          <w:rFonts w:ascii="Verdana" w:hAnsi="Verdana"/>
          <w:sz w:val="21"/>
          <w:szCs w:val="21"/>
        </w:rPr>
        <w:t>Дана  _</w:t>
      </w:r>
      <w:proofErr w:type="gramEnd"/>
      <w:r>
        <w:rPr>
          <w:rFonts w:ascii="Verdana" w:hAnsi="Verdana"/>
          <w:sz w:val="21"/>
          <w:szCs w:val="21"/>
        </w:rPr>
        <w:t>_____________________________________________________ в том, что он (она):</w:t>
      </w:r>
    </w:p>
    <w:p w:rsidR="00F36F62" w:rsidRDefault="000F45FD">
      <w:pPr>
        <w:widowControl/>
        <w:numPr>
          <w:ilvl w:val="1"/>
          <w:numId w:val="8"/>
        </w:num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является (не является) членом ДНП «Лесной пейзаж»</w:t>
      </w:r>
    </w:p>
    <w:p w:rsidR="00F36F62" w:rsidRDefault="000F45FD">
      <w:pPr>
        <w:widowControl/>
        <w:numPr>
          <w:ilvl w:val="1"/>
          <w:numId w:val="8"/>
        </w:numPr>
        <w:jc w:val="both"/>
        <w:rPr>
          <w:rFonts w:ascii="Verdana" w:hAnsi="Verdana"/>
          <w:sz w:val="21"/>
          <w:szCs w:val="21"/>
        </w:rPr>
      </w:pPr>
      <w:proofErr w:type="gramStart"/>
      <w:r>
        <w:rPr>
          <w:rFonts w:ascii="Verdana" w:hAnsi="Verdana"/>
          <w:sz w:val="21"/>
          <w:szCs w:val="21"/>
        </w:rPr>
        <w:t>имеет</w:t>
      </w:r>
      <w:proofErr w:type="gramEnd"/>
      <w:r>
        <w:rPr>
          <w:rFonts w:ascii="Verdana" w:hAnsi="Verdana"/>
          <w:sz w:val="21"/>
          <w:szCs w:val="21"/>
        </w:rPr>
        <w:t xml:space="preserve"> в границах территории ДНП «Лесной пейзаж» по адресу:  Москва, ……., ДНП «Лесной пейзаж» земельный участок № _________</w:t>
      </w:r>
    </w:p>
    <w:p w:rsidR="00F36F62" w:rsidRDefault="000F45FD">
      <w:pPr>
        <w:widowControl/>
        <w:numPr>
          <w:ilvl w:val="1"/>
          <w:numId w:val="9"/>
        </w:numPr>
        <w:jc w:val="both"/>
        <w:rPr>
          <w:rFonts w:ascii="Verdana" w:hAnsi="Verdana"/>
          <w:i/>
          <w:iCs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кадастровый номер: </w:t>
      </w:r>
      <w:r>
        <w:rPr>
          <w:rFonts w:ascii="Verdana" w:hAnsi="Verdana"/>
          <w:sz w:val="21"/>
          <w:szCs w:val="21"/>
        </w:rPr>
        <w:tab/>
        <w:t>_______________________</w:t>
      </w:r>
    </w:p>
    <w:p w:rsidR="00F36F62" w:rsidRDefault="000F45FD">
      <w:pPr>
        <w:widowControl/>
        <w:numPr>
          <w:ilvl w:val="1"/>
          <w:numId w:val="8"/>
        </w:num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площадь земельного участка __________ </w:t>
      </w:r>
      <w:proofErr w:type="spellStart"/>
      <w:r>
        <w:rPr>
          <w:rFonts w:ascii="Verdana" w:hAnsi="Verdana"/>
          <w:sz w:val="21"/>
          <w:szCs w:val="21"/>
        </w:rPr>
        <w:t>кв.м</w:t>
      </w:r>
      <w:proofErr w:type="spellEnd"/>
      <w:r>
        <w:rPr>
          <w:rFonts w:ascii="Verdana" w:hAnsi="Verdana"/>
          <w:sz w:val="21"/>
          <w:szCs w:val="21"/>
        </w:rPr>
        <w:t>.</w:t>
      </w:r>
    </w:p>
    <w:p w:rsidR="00F36F62" w:rsidRDefault="00F36F62">
      <w:pPr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ind w:firstLine="540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По состоянию на «____» ___________ 20___ г. гр. _______________________</w:t>
      </w:r>
      <w:proofErr w:type="gramStart"/>
      <w:r>
        <w:rPr>
          <w:rFonts w:ascii="Verdana" w:hAnsi="Verdana"/>
          <w:sz w:val="21"/>
          <w:szCs w:val="21"/>
        </w:rPr>
        <w:t>_  задолженности</w:t>
      </w:r>
      <w:proofErr w:type="gramEnd"/>
      <w:r>
        <w:rPr>
          <w:rFonts w:ascii="Verdana" w:hAnsi="Verdana"/>
          <w:sz w:val="21"/>
          <w:szCs w:val="21"/>
        </w:rPr>
        <w:t xml:space="preserve"> по вступительным, членским, и другим обязательным взносам и платежам, предусмотренными Уставом ДНП «Лесной пейзаж» и внутренними регламентами не имеет. Целевые взносы на приобретение (создание) имущества общего пользования ДНП «Лесной пейзаж», утвержденные решениями Общего собрания членов Товарищества и Уставом ДНП «Лесной пейзаж» внесены в полном объеме. Товарищество не имеет материальных и иных претензий к гр. ____________________________</w:t>
      </w:r>
    </w:p>
    <w:p w:rsidR="00F36F62" w:rsidRDefault="00F36F62">
      <w:pPr>
        <w:ind w:firstLine="540"/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F36F62">
      <w:pPr>
        <w:ind w:firstLine="540"/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«___»  _____________ 20___ г.</w:t>
      </w:r>
    </w:p>
    <w:p w:rsidR="00F36F62" w:rsidRDefault="00F36F62">
      <w:pPr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F36F62">
      <w:pPr>
        <w:ind w:firstLine="540"/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F36F62">
      <w:pPr>
        <w:ind w:firstLine="540"/>
        <w:jc w:val="both"/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Председатель Правления</w:t>
      </w:r>
    </w:p>
    <w:p w:rsidR="00F36F62" w:rsidRDefault="000F45FD">
      <w:pPr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ДНП «Лесной пейзаж»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  <w:t>____________________ /_________________/</w:t>
      </w:r>
    </w:p>
    <w:p w:rsidR="00F36F62" w:rsidRDefault="000F45FD">
      <w:pPr>
        <w:jc w:val="both"/>
      </w:pPr>
      <w:r>
        <w:rPr>
          <w:rFonts w:ascii="Arial Unicode MS" w:eastAsia="Arial Unicode MS" w:hAnsi="Arial Unicode MS" w:cs="Arial Unicode MS"/>
          <w:sz w:val="21"/>
          <w:szCs w:val="21"/>
        </w:rPr>
        <w:br w:type="page"/>
      </w:r>
    </w:p>
    <w:p w:rsidR="00F36F62" w:rsidRDefault="00F36F62">
      <w:pPr>
        <w:rPr>
          <w:rFonts w:ascii="Verdana" w:eastAsia="Verdana" w:hAnsi="Verdana" w:cs="Verdana"/>
          <w:sz w:val="21"/>
          <w:szCs w:val="21"/>
        </w:rPr>
      </w:pPr>
    </w:p>
    <w:p w:rsidR="00F36F62" w:rsidRDefault="000F45FD">
      <w:pPr>
        <w:tabs>
          <w:tab w:val="left" w:pos="6003"/>
        </w:tabs>
        <w:jc w:val="right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ab/>
        <w:t xml:space="preserve">Приложение № </w:t>
      </w:r>
      <w:r>
        <w:rPr>
          <w:rFonts w:ascii="Verdana" w:hAnsi="Verdana"/>
          <w:sz w:val="21"/>
          <w:szCs w:val="21"/>
        </w:rPr>
        <w:t>5</w:t>
      </w:r>
    </w:p>
    <w:p w:rsidR="00F36F62" w:rsidRDefault="000F45FD">
      <w:pPr>
        <w:jc w:val="right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к «Положению о взносах и платежах»</w:t>
      </w:r>
    </w:p>
    <w:p w:rsidR="00F36F62" w:rsidRDefault="00F36F62">
      <w:pPr>
        <w:jc w:val="right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0F45FD">
      <w:pPr>
        <w:jc w:val="center"/>
      </w:pPr>
      <w:r>
        <w:rPr>
          <w:rFonts w:ascii="Verdana" w:hAnsi="Verdana"/>
          <w:color w:val="202020"/>
          <w:sz w:val="21"/>
          <w:szCs w:val="21"/>
          <w:u w:color="202020"/>
        </w:rPr>
        <w:t>Перечень и размер прочих платежей</w:t>
      </w:r>
    </w:p>
    <w:p w:rsidR="00F36F62" w:rsidRDefault="00F36F62">
      <w:pPr>
        <w:jc w:val="right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tbl>
      <w:tblPr>
        <w:tblStyle w:val="TableNormal"/>
        <w:tblW w:w="1005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246"/>
        <w:gridCol w:w="3811"/>
      </w:tblGrid>
      <w:tr w:rsidR="00F36F62">
        <w:trPr>
          <w:trHeight w:val="318"/>
          <w:jc w:val="center"/>
        </w:trPr>
        <w:tc>
          <w:tcPr>
            <w:tcW w:w="6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6F62" w:rsidRDefault="000F45F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jc w:val="center"/>
              <w:outlineLvl w:val="0"/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Наименование платежа</w:t>
            </w:r>
          </w:p>
        </w:tc>
        <w:tc>
          <w:tcPr>
            <w:tcW w:w="3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6F62" w:rsidRDefault="000F45F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Размер (руб.)</w:t>
            </w:r>
          </w:p>
        </w:tc>
      </w:tr>
      <w:tr w:rsidR="00F36F62">
        <w:trPr>
          <w:trHeight w:val="318"/>
          <w:jc w:val="center"/>
        </w:trPr>
        <w:tc>
          <w:tcPr>
            <w:tcW w:w="6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6F62" w:rsidRDefault="000F45F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jc w:val="both"/>
              <w:outlineLvl w:val="0"/>
            </w:pPr>
            <w:r>
              <w:rPr>
                <w:rFonts w:ascii="Verdana" w:hAnsi="Verdana"/>
                <w:sz w:val="20"/>
                <w:szCs w:val="20"/>
              </w:rPr>
              <w:t>Размер вступительного взноса для новых членов ДНП</w:t>
            </w:r>
          </w:p>
        </w:tc>
        <w:tc>
          <w:tcPr>
            <w:tcW w:w="3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6F62" w:rsidRDefault="000F45F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outlineLvl w:val="0"/>
            </w:pPr>
            <w:r>
              <w:rPr>
                <w:rFonts w:ascii="Verdana" w:hAnsi="Verdana"/>
                <w:sz w:val="20"/>
                <w:szCs w:val="20"/>
              </w:rPr>
              <w:t>10 000</w:t>
            </w:r>
          </w:p>
        </w:tc>
      </w:tr>
      <w:tr w:rsidR="00F36F62">
        <w:trPr>
          <w:trHeight w:val="500"/>
          <w:jc w:val="center"/>
        </w:trPr>
        <w:tc>
          <w:tcPr>
            <w:tcW w:w="6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6F62" w:rsidRDefault="000F45F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jc w:val="both"/>
              <w:outlineLvl w:val="0"/>
            </w:pPr>
            <w:r>
              <w:rPr>
                <w:rFonts w:ascii="Verdana" w:hAnsi="Verdana"/>
                <w:sz w:val="20"/>
                <w:szCs w:val="20"/>
              </w:rPr>
              <w:t>Оплата за въезд на территорию поселка грузовых авто общей массой больше 3 тонн</w:t>
            </w:r>
          </w:p>
        </w:tc>
        <w:tc>
          <w:tcPr>
            <w:tcW w:w="3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6F62" w:rsidRDefault="000F45F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outlineLvl w:val="0"/>
            </w:pPr>
            <w:r>
              <w:rPr>
                <w:rFonts w:ascii="Verdana" w:hAnsi="Verdana"/>
                <w:sz w:val="20"/>
                <w:szCs w:val="20"/>
              </w:rPr>
              <w:t>300</w:t>
            </w:r>
          </w:p>
        </w:tc>
      </w:tr>
      <w:tr w:rsidR="00F36F62">
        <w:trPr>
          <w:trHeight w:val="500"/>
          <w:jc w:val="center"/>
        </w:trPr>
        <w:tc>
          <w:tcPr>
            <w:tcW w:w="62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6F62" w:rsidRDefault="000F45F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jc w:val="both"/>
              <w:outlineLvl w:val="0"/>
            </w:pPr>
            <w:r>
              <w:rPr>
                <w:rFonts w:ascii="Verdana" w:hAnsi="Verdana"/>
                <w:sz w:val="20"/>
                <w:szCs w:val="20"/>
              </w:rPr>
              <w:t>Штраф за выброс строительного мусора в общественные контейнеры для мусора бытового</w:t>
            </w:r>
          </w:p>
        </w:tc>
        <w:tc>
          <w:tcPr>
            <w:tcW w:w="3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6F62" w:rsidRDefault="000F45F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</w:pPr>
            <w:r>
              <w:rPr>
                <w:rFonts w:ascii="Verdana" w:hAnsi="Verdana"/>
                <w:sz w:val="20"/>
                <w:szCs w:val="20"/>
              </w:rPr>
              <w:t>1 000 - первый случай в течении календарного года</w:t>
            </w:r>
          </w:p>
        </w:tc>
      </w:tr>
      <w:tr w:rsidR="00F36F62">
        <w:trPr>
          <w:trHeight w:val="740"/>
          <w:jc w:val="center"/>
        </w:trPr>
        <w:tc>
          <w:tcPr>
            <w:tcW w:w="6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36F62" w:rsidRDefault="00F36F62"/>
        </w:tc>
        <w:tc>
          <w:tcPr>
            <w:tcW w:w="3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6F62" w:rsidRDefault="000F45F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</w:pPr>
            <w:r>
              <w:rPr>
                <w:rFonts w:ascii="Verdana" w:hAnsi="Verdana"/>
                <w:sz w:val="20"/>
                <w:szCs w:val="20"/>
              </w:rPr>
              <w:t>5 000 - второй и последующие случаи в течении календарного года</w:t>
            </w:r>
          </w:p>
        </w:tc>
      </w:tr>
      <w:tr w:rsidR="00F36F62">
        <w:trPr>
          <w:trHeight w:val="500"/>
          <w:jc w:val="center"/>
        </w:trPr>
        <w:tc>
          <w:tcPr>
            <w:tcW w:w="62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6F62" w:rsidRDefault="000F45F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jc w:val="both"/>
              <w:outlineLvl w:val="0"/>
            </w:pPr>
            <w:r>
              <w:rPr>
                <w:rFonts w:ascii="Verdana" w:hAnsi="Verdana"/>
                <w:sz w:val="20"/>
                <w:szCs w:val="20"/>
              </w:rPr>
              <w:t>Нарушение Правил ведения строительных работ на индивидуальном земельном участке в пределах территории ДНП "Лесной пейзаж". За указанные в правилах нарушения - в соответствии с главой 9. Другие нарушения:</w:t>
            </w:r>
          </w:p>
        </w:tc>
        <w:tc>
          <w:tcPr>
            <w:tcW w:w="3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6F62" w:rsidRDefault="000F45F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</w:pPr>
            <w:r>
              <w:rPr>
                <w:rFonts w:ascii="Verdana" w:hAnsi="Verdana"/>
                <w:sz w:val="20"/>
                <w:szCs w:val="20"/>
              </w:rPr>
              <w:t>1 000 - первый случай в течении календарного года</w:t>
            </w:r>
          </w:p>
        </w:tc>
      </w:tr>
      <w:tr w:rsidR="00F36F62">
        <w:trPr>
          <w:trHeight w:val="740"/>
          <w:jc w:val="center"/>
        </w:trPr>
        <w:tc>
          <w:tcPr>
            <w:tcW w:w="6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36F62" w:rsidRDefault="00F36F62"/>
        </w:tc>
        <w:tc>
          <w:tcPr>
            <w:tcW w:w="3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6F62" w:rsidRDefault="000F45F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</w:pPr>
            <w:r>
              <w:rPr>
                <w:rFonts w:ascii="Verdana" w:hAnsi="Verdana"/>
                <w:sz w:val="20"/>
                <w:szCs w:val="20"/>
              </w:rPr>
              <w:t>2 000 - второй и последующие случаи в течении календарного года</w:t>
            </w:r>
          </w:p>
        </w:tc>
      </w:tr>
      <w:tr w:rsidR="00F36F62">
        <w:trPr>
          <w:trHeight w:val="500"/>
          <w:jc w:val="center"/>
        </w:trPr>
        <w:tc>
          <w:tcPr>
            <w:tcW w:w="62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6F62" w:rsidRDefault="000F45F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jc w:val="both"/>
              <w:outlineLvl w:val="0"/>
            </w:pPr>
            <w:r>
              <w:rPr>
                <w:rFonts w:ascii="Verdana" w:hAnsi="Verdana"/>
                <w:sz w:val="20"/>
                <w:szCs w:val="20"/>
              </w:rPr>
              <w:t>Нарушение Правил нахождения, поведения строителей и обслуживающего персонала на территории ДНП "Лесной пейзаж"</w:t>
            </w:r>
          </w:p>
        </w:tc>
        <w:tc>
          <w:tcPr>
            <w:tcW w:w="3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6F62" w:rsidRDefault="000F45F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</w:pPr>
            <w:r>
              <w:rPr>
                <w:rFonts w:ascii="Verdana" w:hAnsi="Verdana"/>
                <w:sz w:val="20"/>
                <w:szCs w:val="20"/>
              </w:rPr>
              <w:t>1 000 - первый случай в течении календарного года</w:t>
            </w:r>
          </w:p>
        </w:tc>
      </w:tr>
      <w:tr w:rsidR="00F36F62">
        <w:trPr>
          <w:trHeight w:val="740"/>
          <w:jc w:val="center"/>
        </w:trPr>
        <w:tc>
          <w:tcPr>
            <w:tcW w:w="6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36F62" w:rsidRDefault="00F36F62"/>
        </w:tc>
        <w:tc>
          <w:tcPr>
            <w:tcW w:w="3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6F62" w:rsidRDefault="000F45F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</w:pPr>
            <w:r>
              <w:rPr>
                <w:rFonts w:ascii="Verdana" w:hAnsi="Verdana"/>
                <w:sz w:val="20"/>
                <w:szCs w:val="20"/>
              </w:rPr>
              <w:t>2 000 - второй и последующие случаи в течении календарного года</w:t>
            </w:r>
          </w:p>
        </w:tc>
      </w:tr>
      <w:tr w:rsidR="00F36F62">
        <w:trPr>
          <w:trHeight w:val="500"/>
          <w:jc w:val="center"/>
        </w:trPr>
        <w:tc>
          <w:tcPr>
            <w:tcW w:w="624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6F62" w:rsidRDefault="000F45F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jc w:val="both"/>
              <w:outlineLvl w:val="0"/>
            </w:pPr>
            <w:r>
              <w:rPr>
                <w:rFonts w:ascii="Verdana" w:hAnsi="Verdana"/>
                <w:sz w:val="20"/>
                <w:szCs w:val="20"/>
              </w:rPr>
              <w:t>Нарушение Правил внутреннего распорядка ДНП "Лесной пейзаж"</w:t>
            </w:r>
          </w:p>
        </w:tc>
        <w:tc>
          <w:tcPr>
            <w:tcW w:w="3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6F62" w:rsidRDefault="000F45F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</w:pPr>
            <w:r>
              <w:rPr>
                <w:rFonts w:ascii="Verdana" w:hAnsi="Verdana"/>
                <w:sz w:val="20"/>
                <w:szCs w:val="20"/>
              </w:rPr>
              <w:t>1 000 - первый случай в течении календарного года</w:t>
            </w:r>
          </w:p>
        </w:tc>
      </w:tr>
      <w:tr w:rsidR="00F36F62">
        <w:trPr>
          <w:trHeight w:val="740"/>
          <w:jc w:val="center"/>
        </w:trPr>
        <w:tc>
          <w:tcPr>
            <w:tcW w:w="624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36F62" w:rsidRDefault="00F36F62"/>
        </w:tc>
        <w:tc>
          <w:tcPr>
            <w:tcW w:w="3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6F62" w:rsidRDefault="000F45F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</w:pPr>
            <w:r>
              <w:rPr>
                <w:rFonts w:ascii="Verdana" w:hAnsi="Verdana"/>
                <w:sz w:val="20"/>
                <w:szCs w:val="20"/>
              </w:rPr>
              <w:t>2 000 - второй и последующие случаи в течении календарного года</w:t>
            </w:r>
          </w:p>
        </w:tc>
      </w:tr>
      <w:tr w:rsidR="00F36F62">
        <w:trPr>
          <w:trHeight w:val="740"/>
          <w:jc w:val="center"/>
        </w:trPr>
        <w:tc>
          <w:tcPr>
            <w:tcW w:w="6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6F62" w:rsidRDefault="000F45F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/>
              <w:jc w:val="both"/>
              <w:outlineLvl w:val="0"/>
            </w:pPr>
            <w:r>
              <w:rPr>
                <w:rFonts w:ascii="Verdana" w:eastAsia="Arial Unicode MS" w:hAnsi="Verdana" w:cs="Arial Unicode MS"/>
                <w:sz w:val="20"/>
                <w:szCs w:val="20"/>
              </w:rPr>
              <w:t>Компенсационный платеж для лиц ведущие дачное хозяйство в индивидуальном порядке</w:t>
            </w:r>
          </w:p>
        </w:tc>
        <w:tc>
          <w:tcPr>
            <w:tcW w:w="3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36F62" w:rsidRDefault="000F45FD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</w:pPr>
            <w:r>
              <w:rPr>
                <w:rFonts w:ascii="Verdana" w:eastAsia="Arial Unicode MS" w:hAnsi="Verdana" w:cs="Arial Unicode MS"/>
                <w:sz w:val="20"/>
                <w:szCs w:val="20"/>
              </w:rPr>
              <w:t>1 раз в год в размере 6% от суммарного размера ежегодных платежей</w:t>
            </w:r>
          </w:p>
        </w:tc>
      </w:tr>
    </w:tbl>
    <w:p w:rsidR="00F36F62" w:rsidRDefault="00F36F62">
      <w:pPr>
        <w:jc w:val="center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F36F62">
      <w:pPr>
        <w:jc w:val="center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F36F62">
      <w:pPr>
        <w:jc w:val="center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F36F62">
      <w:pPr>
        <w:jc w:val="center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0F45FD">
      <w:pPr>
        <w:jc w:val="center"/>
      </w:pPr>
      <w:r>
        <w:rPr>
          <w:rFonts w:ascii="Arial Unicode MS" w:eastAsia="Arial Unicode MS" w:hAnsi="Arial Unicode MS" w:cs="Arial Unicode MS"/>
          <w:color w:val="202020"/>
          <w:sz w:val="21"/>
          <w:szCs w:val="21"/>
          <w:u w:color="202020"/>
        </w:rPr>
        <w:br w:type="page"/>
      </w:r>
    </w:p>
    <w:p w:rsidR="00F36F62" w:rsidRDefault="00F36F62">
      <w:pPr>
        <w:jc w:val="center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F36F62">
      <w:pPr>
        <w:jc w:val="center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F36F62">
      <w:pPr>
        <w:jc w:val="center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0F45FD">
      <w:pPr>
        <w:jc w:val="right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Приложение № 6</w:t>
      </w:r>
    </w:p>
    <w:p w:rsidR="00F36F62" w:rsidRDefault="000F45FD">
      <w:pPr>
        <w:jc w:val="right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к «Положению о взносах и платежах»</w:t>
      </w:r>
    </w:p>
    <w:p w:rsidR="00F36F62" w:rsidRDefault="00F36F62">
      <w:pPr>
        <w:jc w:val="right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F36F62">
      <w:pPr>
        <w:jc w:val="right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F36F62">
      <w:pPr>
        <w:jc w:val="right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0F45FD">
      <w:pPr>
        <w:jc w:val="center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 xml:space="preserve">ДОГОВОР №  </w:t>
      </w:r>
    </w:p>
    <w:p w:rsidR="00F36F62" w:rsidRDefault="000F45FD">
      <w:pPr>
        <w:jc w:val="center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о порядке пользования и содержания объектов инфраструктуры</w:t>
      </w:r>
    </w:p>
    <w:p w:rsidR="00F36F62" w:rsidRDefault="00F36F62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 xml:space="preserve">г. Москва   </w:t>
      </w:r>
      <w:r>
        <w:rPr>
          <w:rFonts w:ascii="Verdana" w:hAnsi="Verdana"/>
          <w:color w:val="202020"/>
          <w:sz w:val="21"/>
          <w:szCs w:val="21"/>
          <w:u w:color="202020"/>
        </w:rPr>
        <w:tab/>
      </w:r>
      <w:r>
        <w:rPr>
          <w:rFonts w:ascii="Verdana" w:hAnsi="Verdana"/>
          <w:color w:val="202020"/>
          <w:sz w:val="21"/>
          <w:szCs w:val="21"/>
          <w:u w:color="202020"/>
        </w:rPr>
        <w:tab/>
      </w:r>
      <w:r>
        <w:rPr>
          <w:rFonts w:ascii="Verdana" w:hAnsi="Verdana"/>
          <w:color w:val="202020"/>
          <w:sz w:val="21"/>
          <w:szCs w:val="21"/>
          <w:u w:color="202020"/>
        </w:rPr>
        <w:tab/>
      </w:r>
      <w:r>
        <w:rPr>
          <w:rFonts w:ascii="Verdana" w:hAnsi="Verdana"/>
          <w:color w:val="202020"/>
          <w:sz w:val="21"/>
          <w:szCs w:val="21"/>
          <w:u w:color="202020"/>
        </w:rPr>
        <w:tab/>
      </w:r>
      <w:r>
        <w:rPr>
          <w:rFonts w:ascii="Verdana" w:hAnsi="Verdana"/>
          <w:color w:val="202020"/>
          <w:sz w:val="21"/>
          <w:szCs w:val="21"/>
          <w:u w:color="202020"/>
        </w:rPr>
        <w:tab/>
      </w:r>
      <w:r>
        <w:rPr>
          <w:rFonts w:ascii="Verdana" w:hAnsi="Verdana"/>
          <w:color w:val="202020"/>
          <w:sz w:val="21"/>
          <w:szCs w:val="21"/>
          <w:u w:color="202020"/>
        </w:rPr>
        <w:tab/>
      </w:r>
      <w:r>
        <w:rPr>
          <w:rFonts w:ascii="Verdana" w:hAnsi="Verdana"/>
          <w:color w:val="202020"/>
          <w:sz w:val="21"/>
          <w:szCs w:val="21"/>
          <w:u w:color="202020"/>
        </w:rPr>
        <w:tab/>
      </w:r>
      <w:r>
        <w:rPr>
          <w:rFonts w:ascii="Verdana" w:hAnsi="Verdana"/>
          <w:color w:val="202020"/>
          <w:sz w:val="21"/>
          <w:szCs w:val="21"/>
          <w:u w:color="202020"/>
        </w:rPr>
        <w:tab/>
      </w:r>
      <w:r>
        <w:rPr>
          <w:rFonts w:ascii="Verdana" w:hAnsi="Verdana"/>
          <w:color w:val="202020"/>
          <w:sz w:val="21"/>
          <w:szCs w:val="21"/>
          <w:u w:color="202020"/>
        </w:rPr>
        <w:tab/>
        <w:t xml:space="preserve">   </w:t>
      </w:r>
      <w:proofErr w:type="gramStart"/>
      <w:r>
        <w:rPr>
          <w:rFonts w:ascii="Verdana" w:hAnsi="Verdana"/>
          <w:color w:val="202020"/>
          <w:sz w:val="21"/>
          <w:szCs w:val="21"/>
          <w:u w:color="202020"/>
        </w:rPr>
        <w:t xml:space="preserve">   «</w:t>
      </w:r>
      <w:proofErr w:type="gramEnd"/>
      <w:r>
        <w:rPr>
          <w:rFonts w:ascii="Verdana" w:hAnsi="Verdana"/>
          <w:color w:val="202020"/>
          <w:sz w:val="21"/>
          <w:szCs w:val="21"/>
          <w:u w:color="202020"/>
        </w:rPr>
        <w:t>__» ______ ____ г.</w:t>
      </w:r>
    </w:p>
    <w:p w:rsidR="00F36F62" w:rsidRDefault="00F36F62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Дачное некоммерческое партнёрство «Лесной пейзаж» (ДНП «Лесной пейзаж») (юридический адрес: РФ, 111024, г. Москва, ул. Энтузиастов 2-я, д.5, корп.10, офис 9, ОГРН 1117746458389, КПП 772001001, ИНН 7720720358, ОКПО 92486298), именуемое в дальнейшем «ДНП», в лице __________________, действующего на основании Протокола №  28/04-1 от «28» апреля 2015 г., с одной стороны, и Гражданин РФ Т___________________ (пол: ________, дата рождения: «__» ______ 19__ г., место рождения: _________________, паспорт гражданина Российской Федерации серии: ___________________, зарегистрирован по адресу: _____________), имеющий земельный участок (далее по тексту - «Земельный участок») в границах территории коттеджного посёлка «Лесной пейзаж», именуемый в дальнейшем «Владелец», с другой стороны, заключили настоящий договор о нижеследующем:</w:t>
      </w:r>
    </w:p>
    <w:p w:rsidR="00F36F62" w:rsidRDefault="00F36F62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0F45FD">
      <w:pPr>
        <w:jc w:val="center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1. ПРЕДМЕТ ДОГОВОРА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1.1. </w:t>
      </w:r>
      <w:r>
        <w:rPr>
          <w:rFonts w:ascii="Verdana" w:hAnsi="Verdana"/>
          <w:color w:val="202020"/>
          <w:sz w:val="21"/>
          <w:szCs w:val="21"/>
          <w:u w:color="202020"/>
        </w:rPr>
        <w:t xml:space="preserve">Настоящий договор заключён в соответствии </w:t>
      </w:r>
      <w:r>
        <w:rPr>
          <w:rFonts w:ascii="Verdana" w:hAnsi="Verdana"/>
          <w:color w:val="202020"/>
          <w:sz w:val="21"/>
          <w:szCs w:val="21"/>
          <w:u w:color="202020"/>
          <w:lang w:val="en-US"/>
        </w:rPr>
        <w:t>c</w:t>
      </w:r>
      <w:r w:rsidRPr="004D31F8">
        <w:rPr>
          <w:rFonts w:ascii="Verdana" w:hAnsi="Verdana"/>
          <w:color w:val="202020"/>
          <w:sz w:val="21"/>
          <w:szCs w:val="21"/>
          <w:u w:color="202020"/>
        </w:rPr>
        <w:t xml:space="preserve"> </w:t>
      </w:r>
      <w:r>
        <w:rPr>
          <w:rFonts w:ascii="Verdana" w:hAnsi="Verdana"/>
          <w:color w:val="202020"/>
          <w:sz w:val="21"/>
          <w:szCs w:val="21"/>
          <w:u w:color="202020"/>
        </w:rPr>
        <w:t xml:space="preserve">Федеральным законом от 29 июля 2017 г. № 217-ФЗ «О ведении гражданами садоводства и огородничества для собственных нужд и о внесении изменений в отдельные законодательные акт Российской Федерации» между ДНП и Владельцем, не являющимся членом ДНП, но использующим, или который в силу закона обязан участвовать в содержании объектов инфраструктуры и другого имущества общего пользования, принадлежащих ДНП, либо находящихся во владении и пользовании ДНП. 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1.2. </w:t>
      </w:r>
      <w:r>
        <w:rPr>
          <w:rFonts w:ascii="Verdana" w:hAnsi="Verdana"/>
          <w:color w:val="202020"/>
          <w:sz w:val="21"/>
          <w:szCs w:val="21"/>
          <w:u w:color="202020"/>
        </w:rPr>
        <w:t>Настоящим Договором определяются условия взаимоотношений между ДНП и Владельцем по вопросам использования и содержания Владельцем объектов инфраструктуры и другого имущества общего пользования, принадлежащих ДНП, либо находящихся во владении и пользовании ДНП, а так же взаимоотношения между Сторонами по иным вопросам, связанным с использованием и содержанием Владельцем принадлежащего(их) ему земельного(</w:t>
      </w:r>
      <w:proofErr w:type="spellStart"/>
      <w:r>
        <w:rPr>
          <w:rFonts w:ascii="Verdana" w:hAnsi="Verdana"/>
          <w:color w:val="202020"/>
          <w:sz w:val="21"/>
          <w:szCs w:val="21"/>
          <w:u w:color="202020"/>
        </w:rPr>
        <w:t>ых</w:t>
      </w:r>
      <w:proofErr w:type="spellEnd"/>
      <w:r>
        <w:rPr>
          <w:rFonts w:ascii="Verdana" w:hAnsi="Verdana"/>
          <w:color w:val="202020"/>
          <w:sz w:val="21"/>
          <w:szCs w:val="21"/>
          <w:u w:color="202020"/>
        </w:rPr>
        <w:t>) участка(</w:t>
      </w:r>
      <w:proofErr w:type="spellStart"/>
      <w:r>
        <w:rPr>
          <w:rFonts w:ascii="Verdana" w:hAnsi="Verdana"/>
          <w:color w:val="202020"/>
          <w:sz w:val="21"/>
          <w:szCs w:val="21"/>
          <w:u w:color="202020"/>
        </w:rPr>
        <w:t>ов</w:t>
      </w:r>
      <w:proofErr w:type="spellEnd"/>
      <w:r>
        <w:rPr>
          <w:rFonts w:ascii="Verdana" w:hAnsi="Verdana"/>
          <w:color w:val="202020"/>
          <w:sz w:val="21"/>
          <w:szCs w:val="21"/>
          <w:u w:color="202020"/>
        </w:rPr>
        <w:t>), входящего(их) в границы территории ДНП, со следующими характеристиками:</w:t>
      </w:r>
    </w:p>
    <w:p w:rsidR="00F36F62" w:rsidRDefault="000F45FD">
      <w:pPr>
        <w:numPr>
          <w:ilvl w:val="2"/>
          <w:numId w:val="11"/>
        </w:numPr>
        <w:jc w:val="both"/>
        <w:rPr>
          <w:sz w:val="21"/>
          <w:szCs w:val="21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согласно схеме архитектурно-планировочной организации территории коттеджного посёлка «Лесной пейзаж», земельный участок Владельца имеет номер ___;</w:t>
      </w:r>
    </w:p>
    <w:p w:rsidR="00F36F62" w:rsidRDefault="000F45FD">
      <w:pPr>
        <w:numPr>
          <w:ilvl w:val="2"/>
          <w:numId w:val="11"/>
        </w:numPr>
        <w:jc w:val="both"/>
        <w:rPr>
          <w:sz w:val="21"/>
          <w:szCs w:val="21"/>
        </w:rPr>
      </w:pPr>
      <w:proofErr w:type="gramStart"/>
      <w:r>
        <w:rPr>
          <w:rFonts w:ascii="Verdana" w:hAnsi="Verdana"/>
          <w:color w:val="202020"/>
          <w:sz w:val="21"/>
          <w:szCs w:val="21"/>
          <w:u w:color="202020"/>
        </w:rPr>
        <w:t>площадь:  _</w:t>
      </w:r>
      <w:proofErr w:type="gramEnd"/>
      <w:r>
        <w:rPr>
          <w:rFonts w:ascii="Verdana" w:hAnsi="Verdana"/>
          <w:color w:val="202020"/>
          <w:sz w:val="21"/>
          <w:szCs w:val="21"/>
          <w:u w:color="202020"/>
        </w:rPr>
        <w:t xml:space="preserve">__ (___________________________) </w:t>
      </w:r>
      <w:proofErr w:type="spellStart"/>
      <w:r>
        <w:rPr>
          <w:rFonts w:ascii="Verdana" w:hAnsi="Verdana"/>
          <w:color w:val="202020"/>
          <w:sz w:val="21"/>
          <w:szCs w:val="21"/>
          <w:u w:color="202020"/>
        </w:rPr>
        <w:t>кв.м</w:t>
      </w:r>
      <w:proofErr w:type="spellEnd"/>
      <w:r>
        <w:rPr>
          <w:rFonts w:ascii="Verdana" w:hAnsi="Verdana"/>
          <w:color w:val="202020"/>
          <w:sz w:val="21"/>
          <w:szCs w:val="21"/>
          <w:u w:color="202020"/>
        </w:rPr>
        <w:t>.;</w:t>
      </w:r>
    </w:p>
    <w:p w:rsidR="00F36F62" w:rsidRDefault="000F45FD">
      <w:pPr>
        <w:numPr>
          <w:ilvl w:val="2"/>
          <w:numId w:val="11"/>
        </w:numPr>
        <w:jc w:val="both"/>
        <w:rPr>
          <w:sz w:val="21"/>
          <w:szCs w:val="21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кадастровый номер: ___________________;</w:t>
      </w:r>
    </w:p>
    <w:p w:rsidR="00F36F62" w:rsidRDefault="000F45FD">
      <w:pPr>
        <w:numPr>
          <w:ilvl w:val="2"/>
          <w:numId w:val="11"/>
        </w:numPr>
        <w:jc w:val="both"/>
        <w:rPr>
          <w:sz w:val="21"/>
          <w:szCs w:val="21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вид разрешённого использования: для дачного строительства;</w:t>
      </w:r>
    </w:p>
    <w:p w:rsidR="00F36F62" w:rsidRDefault="000F45FD">
      <w:pPr>
        <w:numPr>
          <w:ilvl w:val="2"/>
          <w:numId w:val="11"/>
        </w:numPr>
        <w:jc w:val="both"/>
        <w:rPr>
          <w:sz w:val="21"/>
          <w:szCs w:val="21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категория земель: земли населённых пунктов;</w:t>
      </w:r>
    </w:p>
    <w:p w:rsidR="00F36F62" w:rsidRDefault="000F45FD">
      <w:pPr>
        <w:numPr>
          <w:ilvl w:val="2"/>
          <w:numId w:val="11"/>
        </w:numPr>
        <w:jc w:val="both"/>
        <w:rPr>
          <w:sz w:val="21"/>
          <w:szCs w:val="21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 xml:space="preserve">Адрес земельного участка: город Москва, поселение </w:t>
      </w:r>
      <w:proofErr w:type="spellStart"/>
      <w:r>
        <w:rPr>
          <w:rFonts w:ascii="Verdana" w:hAnsi="Verdana"/>
          <w:color w:val="202020"/>
          <w:sz w:val="21"/>
          <w:szCs w:val="21"/>
          <w:u w:color="202020"/>
        </w:rPr>
        <w:t>Краснопахорское</w:t>
      </w:r>
      <w:proofErr w:type="spellEnd"/>
      <w:r>
        <w:rPr>
          <w:rFonts w:ascii="Verdana" w:hAnsi="Verdana"/>
          <w:color w:val="202020"/>
          <w:sz w:val="21"/>
          <w:szCs w:val="21"/>
          <w:u w:color="202020"/>
        </w:rPr>
        <w:t xml:space="preserve">, вблизи д. </w:t>
      </w:r>
      <w:proofErr w:type="spellStart"/>
      <w:r>
        <w:rPr>
          <w:rFonts w:ascii="Verdana" w:hAnsi="Verdana"/>
          <w:color w:val="202020"/>
          <w:sz w:val="21"/>
          <w:szCs w:val="21"/>
          <w:u w:color="202020"/>
        </w:rPr>
        <w:t>Шахово</w:t>
      </w:r>
      <w:proofErr w:type="spellEnd"/>
      <w:r>
        <w:rPr>
          <w:rFonts w:ascii="Verdana" w:hAnsi="Verdana"/>
          <w:color w:val="202020"/>
          <w:sz w:val="21"/>
          <w:szCs w:val="21"/>
          <w:u w:color="202020"/>
        </w:rPr>
        <w:t>, коттеджный посёлок «Лесной пейзаж»</w:t>
      </w:r>
    </w:p>
    <w:p w:rsidR="00F36F62" w:rsidRDefault="000F45FD">
      <w:pPr>
        <w:numPr>
          <w:ilvl w:val="2"/>
          <w:numId w:val="11"/>
        </w:numPr>
        <w:jc w:val="both"/>
        <w:rPr>
          <w:sz w:val="21"/>
          <w:szCs w:val="21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ДНП предоставляет Владельцу право пользоваться объектами инфраструктуры и другим имуществом общего пользования, находящихся в собственности или пользовании ДНП (далее – Объекты инфраструктуры), а Владелец уплачивает за пользование и содержание Объектов инфраструктуры плату на условиях и в порядке, установленных настоящим Договором, а также Приложениями и Дополнительными соглашениями, являющимися неотъемлемой частью Договора (порядок предоставления должен быть утвержден участниками на собрании и должен быть приложен к данному договору).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lastRenderedPageBreak/>
        <w:tab/>
        <w:t xml:space="preserve">1.3. </w:t>
      </w:r>
      <w:r>
        <w:rPr>
          <w:rFonts w:ascii="Verdana" w:hAnsi="Verdana"/>
          <w:color w:val="202020"/>
          <w:sz w:val="21"/>
          <w:szCs w:val="21"/>
          <w:u w:color="202020"/>
        </w:rPr>
        <w:t>Владелец вправе пользоваться Объектами инфраструктуры в любое время суток по мере необходимости, но не ранее даты подписания настоящего Договора и внесения оплаты (Раздел 3 настоящего Договора), при условии выполнения обязательств, установленных настоящим Договором, Приложениями к настоящему Договору и в соответствии с режимом использования Объектов инфраструктуры, установленным ДНП.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1.4. </w:t>
      </w:r>
      <w:r>
        <w:rPr>
          <w:rFonts w:ascii="Verdana" w:hAnsi="Verdana"/>
          <w:color w:val="202020"/>
          <w:sz w:val="21"/>
          <w:szCs w:val="21"/>
          <w:u w:color="202020"/>
        </w:rPr>
        <w:t>Владелец обязан пользоваться Объектами инфраструктуры в соответствии с их назначением, в порядке, установленном действующим законодательством, Уставом и иными локальными нормативными актами ДНП, а также настоящим Договором.</w:t>
      </w:r>
    </w:p>
    <w:p w:rsidR="00F36F62" w:rsidRDefault="00F36F62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0F45FD">
      <w:pPr>
        <w:jc w:val="center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2. ВЗАИМООТНОШЕНИЯ МЕЖДУ СТОРОНАМИ ДОГОВОРА.</w:t>
      </w:r>
    </w:p>
    <w:p w:rsidR="00F36F62" w:rsidRDefault="000F45FD">
      <w:pPr>
        <w:jc w:val="center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ПРАВА И ОБЯЗАННОСТИ СТОРОН.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2.1. </w:t>
      </w:r>
      <w:r>
        <w:rPr>
          <w:rFonts w:ascii="Verdana" w:hAnsi="Verdana"/>
          <w:color w:val="202020"/>
          <w:sz w:val="21"/>
          <w:szCs w:val="21"/>
          <w:u w:color="202020"/>
        </w:rPr>
        <w:t>Объекты инфраструктуры (расположенные в границах территории Товарищества для собственных нужд объекты капитального строительства и земельные участки общего назначения, использование которых может осуществляться исключительно для удовлетворения потребностей граждан, ведущих садоводство и огородничество (проход, проезд, снабжение тепловой и электрической энергией, водой, газом, водоотведение, охрана, сбор твердых коммунальных отходов и иные потребности), а также движимые вещи, созданные (создаваемые) или приобретенные для деятельности Товарищества), право пользования, которыми предоставляется Владельцу в соответствии с настоящим Договором и услуги, связанные с содержанием и эксплуатацией имущества общего пользования ДНП, определены в Приложениях к настоящему Договору.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2.2. </w:t>
      </w:r>
      <w:r>
        <w:rPr>
          <w:rFonts w:ascii="Verdana" w:hAnsi="Verdana"/>
          <w:color w:val="202020"/>
          <w:sz w:val="21"/>
          <w:szCs w:val="21"/>
          <w:u w:color="202020"/>
        </w:rPr>
        <w:t xml:space="preserve">В случае приобретения (создания) ДНП иных объектов общего пользования не указанных в Приложениях при подписании настоящего Договора, в том числе, но не ограничиваясь, объектов газоснабжения, теплоснабжения или иных, после подписания настоящего Договора и при наличии у Владельца заинтересованности в получении доступа к их использованию, Сторонами будут внесены изменения в Договор, путём составления </w:t>
      </w:r>
      <w:proofErr w:type="gramStart"/>
      <w:r>
        <w:rPr>
          <w:rFonts w:ascii="Verdana" w:hAnsi="Verdana"/>
          <w:color w:val="202020"/>
          <w:sz w:val="21"/>
          <w:szCs w:val="21"/>
          <w:u w:color="202020"/>
        </w:rPr>
        <w:t>двусторонних  дополнительных</w:t>
      </w:r>
      <w:proofErr w:type="gramEnd"/>
      <w:r>
        <w:rPr>
          <w:rFonts w:ascii="Verdana" w:hAnsi="Verdana"/>
          <w:color w:val="202020"/>
          <w:sz w:val="21"/>
          <w:szCs w:val="21"/>
          <w:u w:color="202020"/>
        </w:rPr>
        <w:t xml:space="preserve"> соглашений или Приложений к Договору.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2.3. </w:t>
      </w:r>
      <w:r>
        <w:rPr>
          <w:rFonts w:ascii="Verdana" w:hAnsi="Verdana"/>
          <w:color w:val="202020"/>
          <w:sz w:val="21"/>
          <w:szCs w:val="21"/>
          <w:u w:color="202020"/>
        </w:rPr>
        <w:t>В процессе использования и содержания Владельцем Объектов инфраструктуры со стороны Владельца (его гостей или членов семьи) не допускается ограничение, ущемление прав либо посягательств на имущество, права и интересы владельцев других земельных участков или членов ДНП (членов их семей или гостей) на использование и содержание Объектов инфраструктуры, либо самого ДНП, если иное не следует из договоров с такими владельцами, внутренних документов ДНП или решений судебных органов, а также нарушающих нормальные условия отдыха и пребывания на дачных участках других лиц, находящихся на территории ДНП.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2.4. </w:t>
      </w:r>
      <w:r>
        <w:rPr>
          <w:rFonts w:ascii="Verdana" w:hAnsi="Verdana"/>
          <w:color w:val="202020"/>
          <w:sz w:val="21"/>
          <w:szCs w:val="21"/>
          <w:u w:color="202020"/>
        </w:rPr>
        <w:t>В процессе ведения хозяйства в индивидуальном порядке Владелец обязан:</w:t>
      </w:r>
    </w:p>
    <w:p w:rsidR="00F36F62" w:rsidRDefault="000F45FD">
      <w:pPr>
        <w:numPr>
          <w:ilvl w:val="2"/>
          <w:numId w:val="11"/>
        </w:numPr>
        <w:jc w:val="both"/>
        <w:rPr>
          <w:sz w:val="21"/>
          <w:szCs w:val="21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 xml:space="preserve">соблюдать требования о целевом использовании принадлежащих Владельцу земельных участков, а также градостроительных, строительных, экологических, санитарно-гигиенических, противопожарных, правил техники безопасности и иных требований (норм, правил и нормативов), </w:t>
      </w:r>
    </w:p>
    <w:p w:rsidR="00F36F62" w:rsidRDefault="000F45FD">
      <w:pPr>
        <w:numPr>
          <w:ilvl w:val="2"/>
          <w:numId w:val="11"/>
        </w:numPr>
        <w:jc w:val="both"/>
        <w:rPr>
          <w:sz w:val="21"/>
          <w:szCs w:val="21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не допускать нарушений надлежащего технического и санитарного порядка прилегающих к участкам проходов, проездов, кюветов, инженерных сооружений (водопровод, заборы и т.п.), проходящих по принадлежащим Владельцу участкам или по границам участков;</w:t>
      </w:r>
    </w:p>
    <w:p w:rsidR="00F36F62" w:rsidRDefault="000F45FD">
      <w:pPr>
        <w:numPr>
          <w:ilvl w:val="2"/>
          <w:numId w:val="11"/>
        </w:numPr>
        <w:jc w:val="both"/>
        <w:rPr>
          <w:sz w:val="21"/>
          <w:szCs w:val="21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соблюдать и обеспечивать соблюдение членами семьи и гостями, правил прохода и проезда на территорию ДНП, а также по территории ДНП, используя маршруты, специально отведённые для данных целей и/или обозначенные специальными знаками или отметками (реперами, колышками или иными знаками/отметками, предназначенными для разметки проходов и/или проездов по землям общего пользования на территории ДНП);</w:t>
      </w:r>
    </w:p>
    <w:p w:rsidR="00F36F62" w:rsidRDefault="000F45FD">
      <w:pPr>
        <w:numPr>
          <w:ilvl w:val="2"/>
          <w:numId w:val="11"/>
        </w:numPr>
        <w:jc w:val="both"/>
        <w:rPr>
          <w:sz w:val="21"/>
          <w:szCs w:val="21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производить своевременную оплату по настоящему Договору в установленном порядке;</w:t>
      </w:r>
    </w:p>
    <w:p w:rsidR="00F36F62" w:rsidRDefault="000F45FD">
      <w:pPr>
        <w:numPr>
          <w:ilvl w:val="2"/>
          <w:numId w:val="11"/>
        </w:numPr>
        <w:jc w:val="both"/>
        <w:rPr>
          <w:sz w:val="21"/>
          <w:szCs w:val="21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исполнять иные обязанности, связанные с владением земельными участками, находящимися на территории ДНП, в том числе обязанности по содержанию земельных участков, соблюдению строительных норм и правил.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2.5. </w:t>
      </w:r>
      <w:r>
        <w:rPr>
          <w:rFonts w:ascii="Verdana" w:hAnsi="Verdana"/>
          <w:color w:val="202020"/>
          <w:sz w:val="21"/>
          <w:szCs w:val="21"/>
          <w:u w:color="202020"/>
        </w:rPr>
        <w:t xml:space="preserve">В случае возникновения конфликтных ситуаций или споров между Владельцем и владельцами других участков либо членами ДНП по вопросам реализации </w:t>
      </w:r>
      <w:r>
        <w:rPr>
          <w:rFonts w:ascii="Verdana" w:hAnsi="Verdana"/>
          <w:color w:val="202020"/>
          <w:sz w:val="21"/>
          <w:szCs w:val="21"/>
          <w:u w:color="202020"/>
        </w:rPr>
        <w:lastRenderedPageBreak/>
        <w:t>принадлежащих им прав, исполнения установленных Договорами, внутренними документами ДНП или действующим законодательством обязанностей, Владелец вправе обратиться с письменной жалобой в Правление ДНП для рассмотрения и урегулирования спорной ситуации.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2.6. </w:t>
      </w:r>
      <w:r>
        <w:rPr>
          <w:rFonts w:ascii="Verdana" w:hAnsi="Verdana"/>
          <w:color w:val="202020"/>
          <w:sz w:val="21"/>
          <w:szCs w:val="21"/>
          <w:u w:color="202020"/>
        </w:rPr>
        <w:t>ДНП не отвечает по обязательствам Владельца, а Владелец не отвечает по обязательствам ДНП.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 xml:space="preserve">ДНП обязано проинформировать Владельца надлежащим образом об установлении или изменении размера платы по настоящему Договору, изменении состава Объектов инфраструктуры и иных обстоятельствах, затрагивающих интересы Владельца. 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2.7. </w:t>
      </w:r>
      <w:r>
        <w:rPr>
          <w:rFonts w:ascii="Verdana" w:hAnsi="Verdana"/>
          <w:color w:val="202020"/>
          <w:sz w:val="21"/>
          <w:szCs w:val="21"/>
          <w:u w:color="202020"/>
        </w:rPr>
        <w:t>Владелец считается надлежащим образом уведомленным со стороны ДНП при одном из условий:</w:t>
      </w:r>
    </w:p>
    <w:p w:rsidR="00F36F62" w:rsidRDefault="000F45FD">
      <w:pPr>
        <w:numPr>
          <w:ilvl w:val="2"/>
          <w:numId w:val="11"/>
        </w:numPr>
        <w:jc w:val="both"/>
        <w:rPr>
          <w:sz w:val="21"/>
          <w:szCs w:val="21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 xml:space="preserve">направления уведомления Владельцу по адресам, указанным в настоящем договоре, заказным письмом с уведомлением о вручении и описью вложения, </w:t>
      </w:r>
    </w:p>
    <w:p w:rsidR="00F36F62" w:rsidRDefault="000F45FD">
      <w:pPr>
        <w:numPr>
          <w:ilvl w:val="2"/>
          <w:numId w:val="11"/>
        </w:numPr>
        <w:jc w:val="both"/>
        <w:rPr>
          <w:sz w:val="21"/>
          <w:szCs w:val="21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 xml:space="preserve">направления уведомления Владельцу телеграфом и (или) на адрес электронной почты, указанный в Договоре </w:t>
      </w:r>
    </w:p>
    <w:p w:rsidR="00F36F62" w:rsidRDefault="000F45FD">
      <w:pPr>
        <w:numPr>
          <w:ilvl w:val="2"/>
          <w:numId w:val="11"/>
        </w:numPr>
        <w:jc w:val="both"/>
        <w:rPr>
          <w:sz w:val="21"/>
          <w:szCs w:val="21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размещение ДНП уведомления на своём сайте в интернете либо на информационном стенде, расположенном перед офисом администрации ДНП.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2.8. </w:t>
      </w:r>
      <w:r>
        <w:rPr>
          <w:rFonts w:ascii="Verdana" w:hAnsi="Verdana"/>
          <w:color w:val="202020"/>
          <w:sz w:val="21"/>
          <w:szCs w:val="21"/>
          <w:u w:color="202020"/>
        </w:rPr>
        <w:t xml:space="preserve">ДНП имеет право, при необходимости под </w:t>
      </w:r>
      <w:proofErr w:type="gramStart"/>
      <w:r>
        <w:rPr>
          <w:rFonts w:ascii="Verdana" w:hAnsi="Verdana"/>
          <w:color w:val="202020"/>
          <w:sz w:val="21"/>
          <w:szCs w:val="21"/>
          <w:u w:color="202020"/>
        </w:rPr>
        <w:t>роспись,  ознакомить</w:t>
      </w:r>
      <w:proofErr w:type="gramEnd"/>
      <w:r>
        <w:rPr>
          <w:rFonts w:ascii="Verdana" w:hAnsi="Verdana"/>
          <w:color w:val="202020"/>
          <w:sz w:val="21"/>
          <w:szCs w:val="21"/>
          <w:u w:color="202020"/>
        </w:rPr>
        <w:t xml:space="preserve"> Владельца, а Владелец обязан ознакомиться с нормативными актами, инструкциями, положениями, а также иными локальными документами, в соответствии с которыми регулируются отношения между ДНП и Владельцами участков в рамках настоящего Договора.</w:t>
      </w:r>
    </w:p>
    <w:p w:rsidR="00F36F62" w:rsidRDefault="00F36F62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0F45FD">
      <w:pPr>
        <w:jc w:val="center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3.РАСЧЕТЫ МЕЖДУ СТОРОНАМИ ПО ДОГОВОРУ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3.1. </w:t>
      </w:r>
      <w:r>
        <w:rPr>
          <w:rFonts w:ascii="Verdana" w:hAnsi="Verdana"/>
          <w:color w:val="202020"/>
          <w:sz w:val="21"/>
          <w:szCs w:val="21"/>
          <w:u w:color="202020"/>
        </w:rPr>
        <w:t>За пользование и содержание Объектов инфраструктуры Владелец уплачивает ДНП плату в размере, определённом в Приложениях к настоящему Договору. Размер платы определяется в порядке, установленном действующим законодательством и документами ДНП и Приложениями к Договору</w:t>
      </w:r>
      <w:r w:rsidRPr="004D31F8">
        <w:rPr>
          <w:rFonts w:ascii="Verdana" w:hAnsi="Verdana"/>
          <w:color w:val="202020"/>
          <w:sz w:val="21"/>
          <w:szCs w:val="21"/>
          <w:u w:color="202020"/>
        </w:rPr>
        <w:t xml:space="preserve"> </w:t>
      </w:r>
      <w:r>
        <w:rPr>
          <w:rFonts w:ascii="Verdana" w:hAnsi="Verdana"/>
          <w:color w:val="202020"/>
          <w:sz w:val="21"/>
          <w:szCs w:val="21"/>
          <w:u w:color="202020"/>
        </w:rPr>
        <w:t>и не учитывает ежегодный компенсационный платеж.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3.2. </w:t>
      </w:r>
      <w:r>
        <w:rPr>
          <w:rFonts w:ascii="Verdana" w:hAnsi="Verdana"/>
          <w:color w:val="202020"/>
          <w:sz w:val="21"/>
          <w:szCs w:val="21"/>
          <w:u w:color="202020"/>
        </w:rPr>
        <w:t>Размер платы, установленный в соответствии с условиями настоящего Договора и Приложениями, может быть изменён, по решению общего собрания членов ДНП, оформленного Протоколом.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3.3. </w:t>
      </w:r>
      <w:r>
        <w:rPr>
          <w:rFonts w:ascii="Verdana" w:hAnsi="Verdana"/>
          <w:color w:val="202020"/>
          <w:sz w:val="21"/>
          <w:szCs w:val="21"/>
          <w:u w:color="202020"/>
        </w:rPr>
        <w:t>Внесение платы (п. 3.1) производится Владельцем в порядке указанном в Приложениях к настоящему Договору.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3.4. </w:t>
      </w:r>
      <w:r>
        <w:rPr>
          <w:rFonts w:ascii="Verdana" w:hAnsi="Verdana"/>
          <w:color w:val="202020"/>
          <w:sz w:val="21"/>
          <w:szCs w:val="21"/>
          <w:u w:color="202020"/>
        </w:rPr>
        <w:t>В случае возникновения у Владельца в отдельном периоде (месяце) переплаты, излишне уплаченная сумма засчитывается в счёт исполнения обязательств Владельца перед ДНП за следующий период оплаты.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3.5. </w:t>
      </w:r>
      <w:r>
        <w:rPr>
          <w:rFonts w:ascii="Verdana" w:hAnsi="Verdana"/>
          <w:color w:val="202020"/>
          <w:sz w:val="21"/>
          <w:szCs w:val="21"/>
          <w:u w:color="202020"/>
        </w:rPr>
        <w:t xml:space="preserve">На дату заключения настоящего Договора у Владельца не имеется задолженности перед ДНП. 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3.6. </w:t>
      </w:r>
      <w:r>
        <w:rPr>
          <w:rFonts w:ascii="Verdana" w:hAnsi="Verdana"/>
          <w:color w:val="202020"/>
          <w:sz w:val="21"/>
          <w:szCs w:val="21"/>
          <w:u w:color="202020"/>
        </w:rPr>
        <w:t>При наличии необходимости, Стороны могут производить сверку расчётов по платежам, предусмотренным настоящим Договором. Проведение сверки расчётов осуществляется с составлением Акта сверки, который от имени ДНП подписывается бухгалтером.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3.7. </w:t>
      </w:r>
      <w:r>
        <w:rPr>
          <w:rFonts w:ascii="Verdana" w:hAnsi="Verdana"/>
          <w:color w:val="202020"/>
          <w:sz w:val="21"/>
          <w:szCs w:val="21"/>
          <w:u w:color="202020"/>
        </w:rPr>
        <w:t>В случае прекращения действия настоящего Договора (в том числе по взаимному соглашению, в связи с продажей Владельцем принадлежащих ему земельных участков или по иным основаниям), Стороны проведут взаиморасчёты, на дату прекращения действия настоящего Договора.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3.8. </w:t>
      </w:r>
      <w:r>
        <w:rPr>
          <w:rFonts w:ascii="Verdana" w:hAnsi="Verdana"/>
          <w:color w:val="202020"/>
          <w:sz w:val="21"/>
          <w:szCs w:val="21"/>
          <w:u w:color="202020"/>
        </w:rPr>
        <w:t>Во всех случаях, кроме расторжения настоящего Договора по соглашению Сторон, Владелец обязан предоставить ДНП документы, являющиеся основанием перехода прав на земельный участок к другому лицу и подтверждающие переход прав на земельные участки к другому лицу.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3.9. </w:t>
      </w:r>
      <w:r>
        <w:rPr>
          <w:rFonts w:ascii="Verdana" w:hAnsi="Verdana"/>
          <w:color w:val="202020"/>
          <w:sz w:val="21"/>
          <w:szCs w:val="21"/>
          <w:u w:color="202020"/>
        </w:rPr>
        <w:t>Порядок распределения поступивших платежей предусмотренных разделом 3 настоящего Договора, определяется ДНП самостоятельно не зависимо от назначения платежа. Если иное не предусмотрено соглашением Сторон, то независимо от назначения платежа, вносимого Владельцем, в первую очередь погашаются неустойки, затем обязательства по оплате энергоносителей (за электричество и/или газ), далее – плата за пользование Объектами инфраструктуры.</w:t>
      </w:r>
    </w:p>
    <w:p w:rsidR="00F36F62" w:rsidRDefault="00F36F62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0F45FD">
      <w:pPr>
        <w:jc w:val="center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4.ОТВЕТСТВЕННОСТЬ СТОРОН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lastRenderedPageBreak/>
        <w:tab/>
        <w:t xml:space="preserve">4.1. </w:t>
      </w:r>
      <w:r>
        <w:rPr>
          <w:rFonts w:ascii="Verdana" w:hAnsi="Verdana"/>
          <w:color w:val="202020"/>
          <w:sz w:val="21"/>
          <w:szCs w:val="21"/>
          <w:u w:color="202020"/>
        </w:rPr>
        <w:t>Во всем, что не предусмотрено условиями настоящего Договора, Стороны руководствуются действующим законодательством РФ.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4.2. </w:t>
      </w:r>
      <w:r>
        <w:rPr>
          <w:rFonts w:ascii="Verdana" w:hAnsi="Verdana"/>
          <w:color w:val="202020"/>
          <w:sz w:val="21"/>
          <w:szCs w:val="21"/>
          <w:u w:color="202020"/>
        </w:rPr>
        <w:t>В случае не предоставления Владельцу права пользования Объектами инфраструктуры или установления препятствий для пользования ими, ДНП обязано предоставить право пользования или устранить препятствия для пользования в течение 10 (Десяти) рабочих дней со дня получения письменного требования Владельца, за исключением случаев, когда такое неисполнение или ненадлежащее исполнение вызвано виновными действиями Владельца или действиями третьих лиц.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4.3. </w:t>
      </w:r>
      <w:r>
        <w:rPr>
          <w:rFonts w:ascii="Verdana" w:hAnsi="Verdana"/>
          <w:color w:val="202020"/>
          <w:sz w:val="21"/>
          <w:szCs w:val="21"/>
          <w:u w:color="202020"/>
        </w:rPr>
        <w:t>При нарушении указанного срока ДНП несёт ответственность в установленном порядке.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4.4. </w:t>
      </w:r>
      <w:r>
        <w:rPr>
          <w:rFonts w:ascii="Verdana" w:hAnsi="Verdana"/>
          <w:color w:val="202020"/>
          <w:sz w:val="21"/>
          <w:szCs w:val="21"/>
          <w:u w:color="202020"/>
        </w:rPr>
        <w:t xml:space="preserve">В случае полного или частичного неисполнения, просрочки исполнения, либо отказа от исполнения обязательств, предусмотренных п. </w:t>
      </w:r>
      <w:proofErr w:type="gramStart"/>
      <w:r>
        <w:rPr>
          <w:rFonts w:ascii="Verdana" w:hAnsi="Verdana"/>
          <w:color w:val="202020"/>
          <w:sz w:val="21"/>
          <w:szCs w:val="21"/>
          <w:u w:color="202020"/>
        </w:rPr>
        <w:t>3.1.-</w:t>
      </w:r>
      <w:proofErr w:type="gramEnd"/>
      <w:r>
        <w:rPr>
          <w:rFonts w:ascii="Verdana" w:hAnsi="Verdana"/>
          <w:color w:val="202020"/>
          <w:sz w:val="21"/>
          <w:szCs w:val="21"/>
          <w:u w:color="202020"/>
        </w:rPr>
        <w:t xml:space="preserve"> </w:t>
      </w:r>
      <w:r>
        <w:rPr>
          <w:rFonts w:ascii="Verdana" w:hAnsi="Verdana"/>
          <w:color w:val="202020"/>
          <w:sz w:val="21"/>
          <w:szCs w:val="21"/>
          <w:u w:color="202020"/>
          <w:shd w:val="clear" w:color="auto" w:fill="FFFFFF"/>
        </w:rPr>
        <w:t xml:space="preserve">3.3. Владелец обязан уплатить ДНП неустойку от суммы </w:t>
      </w:r>
      <w:proofErr w:type="spellStart"/>
      <w:r>
        <w:rPr>
          <w:rFonts w:ascii="Verdana" w:hAnsi="Verdana"/>
          <w:color w:val="202020"/>
          <w:sz w:val="21"/>
          <w:szCs w:val="21"/>
          <w:u w:color="202020"/>
          <w:shd w:val="clear" w:color="auto" w:fill="FFFFFF"/>
        </w:rPr>
        <w:t>ненадлежаще</w:t>
      </w:r>
      <w:proofErr w:type="spellEnd"/>
      <w:r>
        <w:rPr>
          <w:rFonts w:ascii="Verdana" w:hAnsi="Verdana"/>
          <w:color w:val="202020"/>
          <w:sz w:val="21"/>
          <w:szCs w:val="21"/>
          <w:u w:color="202020"/>
          <w:shd w:val="clear" w:color="auto" w:fill="FFFFFF"/>
        </w:rPr>
        <w:t xml:space="preserve"> исполненного им денежного обязательства в размере 0,1 % (ноль целых одна десятая процента) от суммы долга, за каждый день просрочки начиная с 21 (двадцать первого) дня, когда обязательства по уплате должны были быть исполнены. 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4.5. </w:t>
      </w:r>
      <w:r>
        <w:rPr>
          <w:rFonts w:ascii="Verdana" w:hAnsi="Verdana"/>
          <w:color w:val="202020"/>
          <w:sz w:val="21"/>
          <w:szCs w:val="21"/>
          <w:u w:color="202020"/>
        </w:rPr>
        <w:t>В случае полного или частичного неисполнения, просрочки исполнения либо отказа от исполнения обязательств по уплате платежей за использование энергоносителей (электроэнергии и/или газа) свыше трёх месяцев в летний период (с 1 апреля по 30 сентября) или свыше двух месяцев в зимний период (с 1 октября по 31 марта) в отношении Владельца может применяться принудительное прекращение подачи газа/электроэнергии путём отсоединения (или обрезания, перекрывания подачи) от соответствующих сетей (линий) подачи газа/электроэнергии. Принудительное прекращение подачи энергоносителями производится с участием соответствующего специалиста с составлением акта. Данная мера применяется дополнительно к санкциям, установленным п. 4.4. настоящего Договора. Возобновление подачи энергоносителей производится с составлением акта только после полного погашения задолженности перед ДНП и внесения в кассу ДНП единовременного платежа за подключение к сетям энергоносителей. Размер единовременного платежа устанавливается общим собранием ДНП.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4.6. </w:t>
      </w:r>
      <w:r>
        <w:rPr>
          <w:rFonts w:ascii="Verdana" w:hAnsi="Verdana"/>
          <w:color w:val="202020"/>
          <w:sz w:val="21"/>
          <w:szCs w:val="21"/>
          <w:u w:color="202020"/>
        </w:rPr>
        <w:t xml:space="preserve">В случае самовольного (без разрешения уполномоченных лиц ДНП) подключения к сетям </w:t>
      </w:r>
      <w:proofErr w:type="spellStart"/>
      <w:r>
        <w:rPr>
          <w:rFonts w:ascii="Verdana" w:hAnsi="Verdana"/>
          <w:color w:val="202020"/>
          <w:sz w:val="21"/>
          <w:szCs w:val="21"/>
          <w:u w:color="202020"/>
        </w:rPr>
        <w:t>энерго</w:t>
      </w:r>
      <w:proofErr w:type="spellEnd"/>
      <w:r>
        <w:rPr>
          <w:rFonts w:ascii="Verdana" w:hAnsi="Verdana"/>
          <w:color w:val="202020"/>
          <w:sz w:val="21"/>
          <w:szCs w:val="21"/>
          <w:u w:color="202020"/>
        </w:rPr>
        <w:t>- или газоснабжения ДНП, ответственность за самовольное подключение несёт Владелец При этом Владелец обязан компенсировать ДНП все убытки (в том числе, но не ограничиваясь, штрафы, наложенные на ДНП уполномоченными органами в связи с фактами самовольного подключения).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4.7. </w:t>
      </w:r>
      <w:r>
        <w:rPr>
          <w:rFonts w:ascii="Verdana" w:hAnsi="Verdana"/>
          <w:color w:val="202020"/>
          <w:sz w:val="21"/>
          <w:szCs w:val="21"/>
          <w:u w:color="202020"/>
        </w:rPr>
        <w:t>Владелец, не исполняющий или ненадлежащим образом исполняющий принятые на себя по Договору обязательства (</w:t>
      </w:r>
      <w:proofErr w:type="spellStart"/>
      <w:r>
        <w:rPr>
          <w:rFonts w:ascii="Verdana" w:hAnsi="Verdana"/>
          <w:color w:val="202020"/>
          <w:sz w:val="21"/>
          <w:szCs w:val="21"/>
          <w:u w:color="202020"/>
        </w:rPr>
        <w:t>п</w:t>
      </w:r>
      <w:r>
        <w:rPr>
          <w:rFonts w:ascii="Verdana" w:hAnsi="Verdana"/>
          <w:color w:val="202020"/>
          <w:sz w:val="21"/>
          <w:szCs w:val="21"/>
          <w:u w:color="202020"/>
          <w:shd w:val="clear" w:color="auto" w:fill="FFFFFF"/>
        </w:rPr>
        <w:t>.п</w:t>
      </w:r>
      <w:proofErr w:type="spellEnd"/>
      <w:r>
        <w:rPr>
          <w:rFonts w:ascii="Verdana" w:hAnsi="Verdana"/>
          <w:color w:val="202020"/>
          <w:sz w:val="21"/>
          <w:szCs w:val="21"/>
          <w:u w:color="202020"/>
          <w:shd w:val="clear" w:color="auto" w:fill="FFFFFF"/>
        </w:rPr>
        <w:t xml:space="preserve">. </w:t>
      </w:r>
      <w:proofErr w:type="gramStart"/>
      <w:r>
        <w:rPr>
          <w:rFonts w:ascii="Verdana" w:hAnsi="Verdana"/>
          <w:color w:val="202020"/>
          <w:sz w:val="21"/>
          <w:szCs w:val="21"/>
          <w:u w:color="202020"/>
          <w:shd w:val="clear" w:color="auto" w:fill="FFFFFF"/>
        </w:rPr>
        <w:t>3.1.-</w:t>
      </w:r>
      <w:proofErr w:type="gramEnd"/>
      <w:r>
        <w:rPr>
          <w:rFonts w:ascii="Verdana" w:hAnsi="Verdana"/>
          <w:color w:val="202020"/>
          <w:sz w:val="21"/>
          <w:szCs w:val="21"/>
          <w:u w:color="202020"/>
          <w:shd w:val="clear" w:color="auto" w:fill="FFFFFF"/>
        </w:rPr>
        <w:t xml:space="preserve"> 3.3.) в</w:t>
      </w:r>
      <w:r>
        <w:rPr>
          <w:rFonts w:ascii="Verdana" w:hAnsi="Verdana"/>
          <w:color w:val="202020"/>
          <w:sz w:val="21"/>
          <w:szCs w:val="21"/>
          <w:u w:color="202020"/>
        </w:rPr>
        <w:t xml:space="preserve"> течение двух и более отчетных периодов, на основании решения правления ДНП лишается права пользования Объектами инфраструктуры и энергоносителями до момента полного погашения задолженности. При необходимости, задолженности взыскиваются в судебном порядке. 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4.8. </w:t>
      </w:r>
      <w:r>
        <w:rPr>
          <w:rFonts w:ascii="Verdana" w:hAnsi="Verdana"/>
          <w:color w:val="202020"/>
          <w:sz w:val="21"/>
          <w:szCs w:val="21"/>
          <w:u w:color="202020"/>
        </w:rPr>
        <w:t>В случае нарушения Владельцем порядка пользования Объектами инфраструктуры, повлёкшим причинение убытков ДНП, либо владельцам иных земельных участков, расположенных на территории ДНП, в процессе пользования Объектами инфраструктуры, Владелец обязан возместить ДНП либо соответствующим владельцам земельных участков причинённые убытки в порядке, установленном действующим законодательство.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4.9. </w:t>
      </w:r>
      <w:r>
        <w:rPr>
          <w:rFonts w:ascii="Verdana" w:hAnsi="Verdana"/>
          <w:color w:val="202020"/>
          <w:sz w:val="21"/>
          <w:szCs w:val="21"/>
          <w:u w:color="202020"/>
        </w:rPr>
        <w:t>При определении лиц, виновных в причинении убытков, ДНП составляется Акт причинения убытков (или вреда), в котором отражаются:</w:t>
      </w:r>
    </w:p>
    <w:p w:rsidR="00F36F62" w:rsidRDefault="000F45FD">
      <w:pPr>
        <w:numPr>
          <w:ilvl w:val="2"/>
          <w:numId w:val="11"/>
        </w:numPr>
        <w:jc w:val="both"/>
        <w:rPr>
          <w:sz w:val="21"/>
          <w:szCs w:val="21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дата и место обнаружения факта причинения убытков (вреда);</w:t>
      </w:r>
    </w:p>
    <w:p w:rsidR="00F36F62" w:rsidRDefault="000F45FD">
      <w:pPr>
        <w:numPr>
          <w:ilvl w:val="2"/>
          <w:numId w:val="11"/>
        </w:numPr>
        <w:jc w:val="both"/>
        <w:rPr>
          <w:sz w:val="21"/>
          <w:szCs w:val="21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характер убытков (вреда);</w:t>
      </w:r>
    </w:p>
    <w:p w:rsidR="00F36F62" w:rsidRDefault="000F45FD">
      <w:pPr>
        <w:numPr>
          <w:ilvl w:val="2"/>
          <w:numId w:val="11"/>
        </w:numPr>
        <w:jc w:val="both"/>
        <w:rPr>
          <w:sz w:val="21"/>
          <w:szCs w:val="21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данные лица, причинившего убытки и/или вред (своими собственными действиями либо с использованием технических или подручных средств);</w:t>
      </w:r>
    </w:p>
    <w:p w:rsidR="00F36F62" w:rsidRDefault="000F45FD">
      <w:pPr>
        <w:numPr>
          <w:ilvl w:val="2"/>
          <w:numId w:val="11"/>
        </w:numPr>
        <w:jc w:val="both"/>
        <w:rPr>
          <w:sz w:val="21"/>
          <w:szCs w:val="21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данные Владельца, в интересах которого причинены убытки или вред (если вред причинён не самим Владельцем, а его представителями, подрядчиками (физическими и/или юридическими лицами),</w:t>
      </w:r>
    </w:p>
    <w:p w:rsidR="00F36F62" w:rsidRDefault="000F45FD">
      <w:pPr>
        <w:numPr>
          <w:ilvl w:val="2"/>
          <w:numId w:val="11"/>
        </w:numPr>
        <w:jc w:val="both"/>
        <w:rPr>
          <w:sz w:val="21"/>
          <w:szCs w:val="21"/>
        </w:rPr>
      </w:pPr>
      <w:proofErr w:type="gramStart"/>
      <w:r>
        <w:rPr>
          <w:rFonts w:ascii="Verdana" w:hAnsi="Verdana"/>
          <w:color w:val="202020"/>
          <w:sz w:val="21"/>
          <w:szCs w:val="21"/>
          <w:u w:color="202020"/>
        </w:rPr>
        <w:t>данные</w:t>
      </w:r>
      <w:proofErr w:type="gramEnd"/>
      <w:r>
        <w:rPr>
          <w:rFonts w:ascii="Verdana" w:hAnsi="Verdana"/>
          <w:color w:val="202020"/>
          <w:sz w:val="21"/>
          <w:szCs w:val="21"/>
          <w:u w:color="202020"/>
        </w:rPr>
        <w:t xml:space="preserve"> перевозчиков и иных  лиц, действующих в интересах Владельца;</w:t>
      </w:r>
    </w:p>
    <w:p w:rsidR="00F36F62" w:rsidRDefault="000F45FD">
      <w:pPr>
        <w:numPr>
          <w:ilvl w:val="2"/>
          <w:numId w:val="11"/>
        </w:numPr>
        <w:jc w:val="both"/>
        <w:rPr>
          <w:sz w:val="21"/>
          <w:szCs w:val="21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 xml:space="preserve">иные факты, имеющие значение для определения степени, особенностей и последствий причинения вреда, включая информацию о лицах, обнаруживших </w:t>
      </w:r>
      <w:r>
        <w:rPr>
          <w:rFonts w:ascii="Verdana" w:hAnsi="Verdana"/>
          <w:color w:val="202020"/>
          <w:sz w:val="21"/>
          <w:szCs w:val="21"/>
          <w:u w:color="202020"/>
        </w:rPr>
        <w:lastRenderedPageBreak/>
        <w:t>факт причинения вреда, и участвующих в составлении Акта.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4.10. </w:t>
      </w:r>
      <w:r>
        <w:rPr>
          <w:rFonts w:ascii="Verdana" w:hAnsi="Verdana"/>
          <w:color w:val="202020"/>
          <w:sz w:val="21"/>
          <w:szCs w:val="21"/>
          <w:u w:color="202020"/>
        </w:rPr>
        <w:t>В случае отказа Владельца от подписания вышеуказанного Акта, или игнорирования подписания Акта Владельцем, Акт подписывается ДНП в одностороннем порядке с привлечением двух членов правления ДНП, и в Акте ставится отметка о том, что Владелец от подписания Акта отказался).</w:t>
      </w:r>
    </w:p>
    <w:p w:rsidR="00F36F62" w:rsidRDefault="00F36F62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0F45FD">
      <w:pPr>
        <w:jc w:val="center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5. СРОК ДЕЙСТВИЯ НАСТОЯЩЕГО ДОГОВОРА И ИНЫЕ УСЛОВИЯ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5.1. </w:t>
      </w:r>
      <w:r>
        <w:rPr>
          <w:rFonts w:ascii="Verdana" w:hAnsi="Verdana"/>
          <w:color w:val="202020"/>
          <w:sz w:val="21"/>
          <w:szCs w:val="21"/>
          <w:u w:color="202020"/>
        </w:rPr>
        <w:t>Настоящий Договор вступает в силу с даты его подписания Сторонами и действует:</w:t>
      </w:r>
    </w:p>
    <w:p w:rsidR="00F36F62" w:rsidRDefault="000F45FD">
      <w:pPr>
        <w:numPr>
          <w:ilvl w:val="2"/>
          <w:numId w:val="11"/>
        </w:numPr>
        <w:jc w:val="both"/>
        <w:rPr>
          <w:sz w:val="21"/>
          <w:szCs w:val="21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в части исполнения денежных обязательств – до момента полного исполнения обязательств;</w:t>
      </w:r>
    </w:p>
    <w:p w:rsidR="00F36F62" w:rsidRDefault="000F45FD">
      <w:pPr>
        <w:numPr>
          <w:ilvl w:val="2"/>
          <w:numId w:val="11"/>
        </w:numPr>
        <w:jc w:val="both"/>
        <w:rPr>
          <w:sz w:val="21"/>
          <w:szCs w:val="21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в части иных обязательств – в течение 1 (Одного) года.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5.2. </w:t>
      </w:r>
      <w:r>
        <w:rPr>
          <w:rFonts w:ascii="Verdana" w:hAnsi="Verdana"/>
          <w:color w:val="202020"/>
          <w:sz w:val="21"/>
          <w:szCs w:val="21"/>
          <w:u w:color="202020"/>
        </w:rPr>
        <w:t>Если за 1 (Один) месяц до истечения срока действия Договора ни одна из сторон не заявит о его прекращении, Договор будет считаться пролонгированным на очередной год.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5.3. </w:t>
      </w:r>
      <w:r>
        <w:rPr>
          <w:rFonts w:ascii="Verdana" w:hAnsi="Verdana"/>
          <w:color w:val="202020"/>
          <w:sz w:val="21"/>
          <w:szCs w:val="21"/>
          <w:u w:color="202020"/>
        </w:rPr>
        <w:t>ДНП осуществляет информирование Владельца по всем вопросам исполнения договорных обязательств путём размещения информации на информационных щитах, находящихся на территории дачного посёлка, путём направления письменных уведомлений или в иной форме, позволяющей довести информацию до сведения Владельца.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5.4. </w:t>
      </w:r>
      <w:r>
        <w:rPr>
          <w:rFonts w:ascii="Verdana" w:hAnsi="Verdana"/>
          <w:color w:val="202020"/>
          <w:sz w:val="21"/>
          <w:szCs w:val="21"/>
          <w:u w:color="202020"/>
        </w:rPr>
        <w:t xml:space="preserve">Все споры и разногласия, которые могут возникнуть между </w:t>
      </w:r>
      <w:proofErr w:type="gramStart"/>
      <w:r>
        <w:rPr>
          <w:rFonts w:ascii="Verdana" w:hAnsi="Verdana"/>
          <w:color w:val="202020"/>
          <w:sz w:val="21"/>
          <w:szCs w:val="21"/>
          <w:u w:color="202020"/>
        </w:rPr>
        <w:t>Сторонами  по</w:t>
      </w:r>
      <w:proofErr w:type="gramEnd"/>
      <w:r>
        <w:rPr>
          <w:rFonts w:ascii="Verdana" w:hAnsi="Verdana"/>
          <w:color w:val="202020"/>
          <w:sz w:val="21"/>
          <w:szCs w:val="21"/>
          <w:u w:color="202020"/>
        </w:rPr>
        <w:t xml:space="preserve"> настоящему Договору, будут разрешаться путём переговоров. В случае невозможности разрешить споры и разногласия путём переговоров, Стороны имеют право обратиться в суд за защитой своих прав и </w:t>
      </w:r>
      <w:proofErr w:type="gramStart"/>
      <w:r>
        <w:rPr>
          <w:rFonts w:ascii="Verdana" w:hAnsi="Verdana"/>
          <w:color w:val="202020"/>
          <w:sz w:val="21"/>
          <w:szCs w:val="21"/>
          <w:u w:color="202020"/>
        </w:rPr>
        <w:t>интересов  порядке</w:t>
      </w:r>
      <w:proofErr w:type="gramEnd"/>
      <w:r>
        <w:rPr>
          <w:rFonts w:ascii="Verdana" w:hAnsi="Verdana"/>
          <w:color w:val="202020"/>
          <w:sz w:val="21"/>
          <w:szCs w:val="21"/>
          <w:u w:color="202020"/>
        </w:rPr>
        <w:t>, установленном действующим законодательством.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5.5. </w:t>
      </w:r>
      <w:r>
        <w:rPr>
          <w:rFonts w:ascii="Verdana" w:hAnsi="Verdana"/>
          <w:color w:val="202020"/>
          <w:sz w:val="21"/>
          <w:szCs w:val="21"/>
          <w:u w:color="202020"/>
        </w:rPr>
        <w:t>Стороны освобождаются от ответственности за неисполнение или ненадлежащее исполнение обязательств по настоящему Договору в случае, если такое неисполнение произошло вследствие обстоятельств непреодолимой силы (форс-мажор).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5.6. </w:t>
      </w:r>
      <w:r>
        <w:rPr>
          <w:rFonts w:ascii="Verdana" w:hAnsi="Verdana"/>
          <w:color w:val="202020"/>
          <w:sz w:val="21"/>
          <w:szCs w:val="21"/>
          <w:u w:color="202020"/>
        </w:rPr>
        <w:t xml:space="preserve">К обстоятельствам непреодолимой силы относятся: </w:t>
      </w:r>
    </w:p>
    <w:p w:rsidR="00F36F62" w:rsidRDefault="000F45FD">
      <w:pPr>
        <w:ind w:left="1571"/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 xml:space="preserve">(1) пожары, землетрясения, наводнения, эпидемии, </w:t>
      </w:r>
    </w:p>
    <w:p w:rsidR="00F36F62" w:rsidRDefault="000F45FD">
      <w:pPr>
        <w:ind w:left="1571"/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 xml:space="preserve">(2) забастовки (законные или незаконные), гражданские волнения, военные действия, </w:t>
      </w:r>
    </w:p>
    <w:p w:rsidR="00F36F62" w:rsidRDefault="000F45FD">
      <w:pPr>
        <w:ind w:left="1571"/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 xml:space="preserve">(3) решения органов власти всех уровней (при условии, что эти решения не являются реакцией властей на какие-либо действия/бездействие Стороны (Сторон) настоящего Договора), </w:t>
      </w:r>
    </w:p>
    <w:p w:rsidR="00F36F62" w:rsidRDefault="000F45FD">
      <w:pPr>
        <w:ind w:left="1571"/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 xml:space="preserve">(4) установленные естественными монополиями ограничения по энергоснабжению (газоснабжение и/или электроснабжение) в связи с погодными условиями, изменением схем энергообеспечения или в результате </w:t>
      </w:r>
      <w:proofErr w:type="gramStart"/>
      <w:r>
        <w:rPr>
          <w:rFonts w:ascii="Verdana" w:hAnsi="Verdana"/>
          <w:color w:val="202020"/>
          <w:sz w:val="21"/>
          <w:szCs w:val="21"/>
          <w:u w:color="202020"/>
        </w:rPr>
        <w:t>аварий,  в</w:t>
      </w:r>
      <w:proofErr w:type="gramEnd"/>
      <w:r>
        <w:rPr>
          <w:rFonts w:ascii="Verdana" w:hAnsi="Verdana"/>
          <w:color w:val="202020"/>
          <w:sz w:val="21"/>
          <w:szCs w:val="21"/>
          <w:u w:color="202020"/>
        </w:rPr>
        <w:t xml:space="preserve"> случае, если указанные обстоятельства возникли после заключения настоящего Договора и непосредственно повлияли на возможность исполнения настоящего Договора.</w:t>
      </w:r>
    </w:p>
    <w:p w:rsidR="00F36F62" w:rsidRDefault="000F45FD">
      <w:pPr>
        <w:ind w:left="1571"/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При этом срок выполнения обязательств по Договору отодвигается на время действия этих обстоятельств.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5.7. </w:t>
      </w:r>
      <w:r>
        <w:rPr>
          <w:rFonts w:ascii="Verdana" w:hAnsi="Verdana"/>
          <w:color w:val="202020"/>
          <w:sz w:val="21"/>
          <w:szCs w:val="21"/>
          <w:u w:color="202020"/>
        </w:rPr>
        <w:t>Стороны письменно, не позднее 2 (Двух) дней с момента возникновения обстоятельств непреодолимой силы, извещают о начале и окончании обстоятельств форс – мажора, препятствующих выполнению обязательств по Договору.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5.8. </w:t>
      </w:r>
      <w:r>
        <w:rPr>
          <w:rFonts w:ascii="Verdana" w:hAnsi="Verdana"/>
          <w:color w:val="202020"/>
          <w:sz w:val="21"/>
          <w:szCs w:val="21"/>
          <w:u w:color="202020"/>
        </w:rPr>
        <w:t>В случае если Сторона, выполнению обязательств которой препятствуют обстоятельства форс-мажор, не известит другую Сторону в течение срока, указанного в п. 5.7. настоящего Договора, такая Сторона теряет право ссылаться на указанные обстоятельства как форс-мажорные.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5.9. </w:t>
      </w:r>
      <w:r>
        <w:rPr>
          <w:rFonts w:ascii="Verdana" w:hAnsi="Verdana"/>
          <w:color w:val="202020"/>
          <w:sz w:val="21"/>
          <w:szCs w:val="21"/>
          <w:u w:color="202020"/>
        </w:rPr>
        <w:t>Обмен документами, в том числе переписка между Сторонами, осуществляются по реквизитам, указанным в настоящем Договоре.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5.10. </w:t>
      </w:r>
      <w:r>
        <w:rPr>
          <w:rFonts w:ascii="Verdana" w:hAnsi="Verdana"/>
          <w:color w:val="202020"/>
          <w:sz w:val="21"/>
          <w:szCs w:val="21"/>
          <w:u w:color="202020"/>
        </w:rPr>
        <w:t>В случае изменения реквизитов Стороны обязаны уведомить друг друга о произошедших изменениях не позднее 3 (Трёх) дней с даты изменения реквизитов. Ответственность за не предоставление информации об изменении реквизитов несёт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5.11. </w:t>
      </w:r>
      <w:r>
        <w:rPr>
          <w:rFonts w:ascii="Verdana" w:hAnsi="Verdana"/>
          <w:color w:val="202020"/>
          <w:sz w:val="21"/>
          <w:szCs w:val="21"/>
          <w:u w:color="202020"/>
        </w:rPr>
        <w:t>Сторона, не предоставившая соответствующую информацию другой Стороне.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  <w:t xml:space="preserve">5.12. </w:t>
      </w:r>
      <w:r>
        <w:rPr>
          <w:rFonts w:ascii="Verdana" w:hAnsi="Verdana"/>
          <w:color w:val="202020"/>
          <w:sz w:val="21"/>
          <w:szCs w:val="21"/>
          <w:u w:color="202020"/>
        </w:rPr>
        <w:t xml:space="preserve">Настоящий Договор составлен в двух экземплярах, имеющих одинаковую </w:t>
      </w:r>
      <w:r>
        <w:rPr>
          <w:rFonts w:ascii="Verdana" w:hAnsi="Verdana"/>
          <w:color w:val="202020"/>
          <w:sz w:val="21"/>
          <w:szCs w:val="21"/>
          <w:u w:color="202020"/>
        </w:rPr>
        <w:lastRenderedPageBreak/>
        <w:t>юридическую силу, по одному для каждой из сторон.</w:t>
      </w:r>
    </w:p>
    <w:p w:rsidR="00F36F62" w:rsidRDefault="00F36F62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РЕКВИЗИТЫ СТОРОН: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ДНП: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 xml:space="preserve">Дачное некоммерческое партнёрство 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«Лесной пейзаж»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Юридический адрес: Российская Федерация, 111024, г. Москва, ул. Энтузиастов 2-я, д.5, корп.10, офис 9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ИНН/КПП: 7720720358/772001001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Расчетный счет: 407038100380000001679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 xml:space="preserve">Банк Открытое акционерно общество «Сбербанк России» г. Москва 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 xml:space="preserve">к/с: 30101810400000000225 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БИК: 044525225 ОГРН 1117746458389</w:t>
      </w:r>
    </w:p>
    <w:p w:rsidR="00F36F62" w:rsidRDefault="00F36F62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 xml:space="preserve"> _________________________________</w:t>
      </w:r>
    </w:p>
    <w:p w:rsidR="00F36F62" w:rsidRDefault="00F36F62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_________________/ _____________ /</w:t>
      </w:r>
    </w:p>
    <w:p w:rsidR="00F36F62" w:rsidRDefault="00F36F62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F36F62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Владелец: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Гражданин РФ ______________________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Паспорт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Адрес регистрации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proofErr w:type="spellStart"/>
      <w:r>
        <w:rPr>
          <w:rFonts w:ascii="Verdana" w:hAnsi="Verdana"/>
          <w:color w:val="202020"/>
          <w:sz w:val="21"/>
          <w:szCs w:val="21"/>
          <w:u w:color="202020"/>
        </w:rPr>
        <w:t>Email</w:t>
      </w:r>
      <w:proofErr w:type="spellEnd"/>
      <w:r>
        <w:rPr>
          <w:rFonts w:ascii="Verdana" w:hAnsi="Verdana"/>
          <w:color w:val="202020"/>
          <w:sz w:val="21"/>
          <w:szCs w:val="21"/>
          <w:u w:color="202020"/>
        </w:rPr>
        <w:t xml:space="preserve">:  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Телефон: 8 _________________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___________________ /_______________/</w:t>
      </w:r>
    </w:p>
    <w:p w:rsidR="00F36F62" w:rsidRDefault="00F36F62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F36F62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F36F62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F36F62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F36F62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F36F62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0F45FD">
      <w:pPr>
        <w:jc w:val="both"/>
      </w:pPr>
      <w:r>
        <w:rPr>
          <w:rFonts w:ascii="Arial Unicode MS" w:eastAsia="Arial Unicode MS" w:hAnsi="Arial Unicode MS" w:cs="Arial Unicode MS"/>
          <w:color w:val="202020"/>
          <w:sz w:val="21"/>
          <w:szCs w:val="21"/>
          <w:u w:color="202020"/>
        </w:rPr>
        <w:br w:type="page"/>
      </w:r>
    </w:p>
    <w:p w:rsidR="00F36F62" w:rsidRDefault="00F36F62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0F45FD">
      <w:pPr>
        <w:jc w:val="right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Приложение № 1 к Договору № ______</w:t>
      </w:r>
    </w:p>
    <w:p w:rsidR="00F36F62" w:rsidRDefault="000F45FD">
      <w:pPr>
        <w:jc w:val="right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о порядке пользования и содержания объектов инфраструктуры от «__» ______ 20__ г.</w:t>
      </w:r>
    </w:p>
    <w:p w:rsidR="00F36F62" w:rsidRDefault="00F36F62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0F45FD">
      <w:pPr>
        <w:jc w:val="center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 xml:space="preserve">Размер платы за пользование и содержание Объектов инфраструктуры </w:t>
      </w:r>
    </w:p>
    <w:p w:rsidR="00F36F62" w:rsidRDefault="00F36F62">
      <w:pPr>
        <w:jc w:val="center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Дачное некоммерческое партнёрство «Лесной пейзаж» (ДНП «Лесной пейзаж») (юридический адрес: РФ, 111024, г. Москва, ул. Энтузиастов 2-я, д.5, корп.10, офис 9, ОГРН 1117746458389, КПП 772001001, ИНН 7720720358, ОКПО 92486298), именуемое в дальнейшем «ДНП», в лице ___________________________________________ _______________________________________, действующего на основании _____________________, с одной стороны, и ____________________________________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 xml:space="preserve">___________________________________________________________________________имеющий земельный участок (далее по тексту - «Земельный участок») в границах территории коттеджного посёлка «Лесной пейзаж - __», именуемый в дальнейшем «Владелец», с другой стороны составили настоящее Приложение </w:t>
      </w:r>
      <w:proofErr w:type="gramStart"/>
      <w:r>
        <w:rPr>
          <w:rFonts w:ascii="Verdana" w:hAnsi="Verdana"/>
          <w:color w:val="202020"/>
          <w:sz w:val="21"/>
          <w:szCs w:val="21"/>
          <w:u w:color="202020"/>
        </w:rPr>
        <w:t>к  Договору</w:t>
      </w:r>
      <w:proofErr w:type="gramEnd"/>
      <w:r>
        <w:rPr>
          <w:rFonts w:ascii="Verdana" w:hAnsi="Verdana"/>
          <w:color w:val="202020"/>
          <w:sz w:val="21"/>
          <w:szCs w:val="21"/>
          <w:u w:color="202020"/>
        </w:rPr>
        <w:t xml:space="preserve"> № ___ о порядке пользования и содержания объектов инфраструктуры от «__» _________ 20__ г. о нижеследующем: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</w:r>
      <w:r>
        <w:rPr>
          <w:rFonts w:ascii="Verdana" w:hAnsi="Verdana"/>
          <w:color w:val="202020"/>
          <w:sz w:val="21"/>
          <w:szCs w:val="21"/>
          <w:u w:color="202020"/>
        </w:rPr>
        <w:t xml:space="preserve">Стороны пришли к соглашению, что размер ежемесячной платы за пользование </w:t>
      </w:r>
      <w:proofErr w:type="gramStart"/>
      <w:r>
        <w:rPr>
          <w:rFonts w:ascii="Verdana" w:hAnsi="Verdana"/>
          <w:color w:val="202020"/>
          <w:sz w:val="21"/>
          <w:szCs w:val="21"/>
          <w:u w:color="202020"/>
        </w:rPr>
        <w:t>и  содержание</w:t>
      </w:r>
      <w:proofErr w:type="gramEnd"/>
      <w:r>
        <w:rPr>
          <w:rFonts w:ascii="Verdana" w:hAnsi="Verdana"/>
          <w:color w:val="202020"/>
          <w:sz w:val="21"/>
          <w:szCs w:val="21"/>
          <w:u w:color="202020"/>
        </w:rPr>
        <w:t xml:space="preserve"> Объектов инфраструктуры составляет ____________ (_______________) рублей. 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Внесение платы производится Владельцем в следующем порядке:</w:t>
      </w:r>
    </w:p>
    <w:p w:rsidR="00F36F62" w:rsidRDefault="000F45FD">
      <w:pPr>
        <w:numPr>
          <w:ilvl w:val="0"/>
          <w:numId w:val="12"/>
        </w:numPr>
        <w:jc w:val="both"/>
        <w:rPr>
          <w:sz w:val="21"/>
          <w:szCs w:val="21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 xml:space="preserve">начало оплаты Владельцем за пользование и содержание Объектами инфраструктуры начинается с «__» ________ 20__ г., при этом до «__» _______ 20__ г. производит предоплату за три месяца пользования Объектами инфраструктуры. </w:t>
      </w:r>
    </w:p>
    <w:p w:rsidR="00F36F62" w:rsidRDefault="000F45FD">
      <w:pPr>
        <w:numPr>
          <w:ilvl w:val="0"/>
          <w:numId w:val="12"/>
        </w:numPr>
        <w:jc w:val="both"/>
        <w:rPr>
          <w:sz w:val="21"/>
          <w:szCs w:val="21"/>
        </w:rPr>
      </w:pPr>
      <w:proofErr w:type="gramStart"/>
      <w:r>
        <w:rPr>
          <w:rFonts w:ascii="Verdana" w:hAnsi="Verdana"/>
          <w:color w:val="202020"/>
          <w:sz w:val="21"/>
          <w:szCs w:val="21"/>
          <w:u w:color="202020"/>
        </w:rPr>
        <w:t>по</w:t>
      </w:r>
      <w:proofErr w:type="gramEnd"/>
      <w:r>
        <w:rPr>
          <w:rFonts w:ascii="Verdana" w:hAnsi="Verdana"/>
          <w:color w:val="202020"/>
          <w:sz w:val="21"/>
          <w:szCs w:val="21"/>
          <w:u w:color="202020"/>
        </w:rPr>
        <w:t xml:space="preserve"> истечению трёх месяцев, каждый следующий платёж производится Владельцем ежемесячно, не позднее 10 (Десятого) числа месяца следующего за расчётным.</w:t>
      </w:r>
    </w:p>
    <w:p w:rsidR="00F36F62" w:rsidRDefault="000F45FD">
      <w:pPr>
        <w:numPr>
          <w:ilvl w:val="0"/>
          <w:numId w:val="12"/>
        </w:numPr>
        <w:jc w:val="both"/>
        <w:rPr>
          <w:sz w:val="21"/>
          <w:szCs w:val="21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начало оплаты переменной части платы за пользование и содержание Объектами инфраструктуры возникает с первого числа месяца следующего за месяцем ввода в эксплуатацию инженерных сетей.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Оплата производится в рублях РФ путём перечислением денежных средств на расчётный счёт ДНП, указанный в Договоре.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eastAsia="Verdana" w:hAnsi="Verdana" w:cs="Verdana"/>
          <w:color w:val="202020"/>
          <w:sz w:val="21"/>
          <w:szCs w:val="21"/>
          <w:u w:color="202020"/>
        </w:rPr>
        <w:tab/>
      </w:r>
      <w:r>
        <w:rPr>
          <w:rFonts w:ascii="Verdana" w:hAnsi="Verdana"/>
          <w:color w:val="202020"/>
          <w:sz w:val="21"/>
          <w:szCs w:val="21"/>
          <w:u w:color="202020"/>
        </w:rPr>
        <w:t>Настоящее приложение составлено в двух экземплярах, имеющих одинаковую юридическую силу, по одному для каждой из сторон и является неотъемлемой частью Договора № _____ о порядке пользования и содержания объектов инфраструктуры от «__» ________ 20__ г.</w:t>
      </w:r>
    </w:p>
    <w:p w:rsidR="00F36F62" w:rsidRDefault="00F36F62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ДНП: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 xml:space="preserve">Дачное некоммерческое партнёрство 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«Лесной пейзаж»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Юридический адрес: Российская Федерация, 111024, г. Москва, ул. Энтузиастов 2-я, д.5, корп.10, офис 9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ИНН/КПП: 7720720358/772001001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Расчетный счет407038100380000001679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Банк</w:t>
      </w:r>
      <w:r>
        <w:rPr>
          <w:rFonts w:ascii="Verdana" w:hAnsi="Verdana"/>
          <w:color w:val="202020"/>
          <w:sz w:val="21"/>
          <w:szCs w:val="21"/>
          <w:u w:color="202020"/>
        </w:rPr>
        <w:tab/>
        <w:t xml:space="preserve">Открытое акционерно общество «Сбербанк России» г. Москва 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 xml:space="preserve">к/с: 30101810400000000225 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БИК: 044525225 ОГРН 1117746458389</w:t>
      </w:r>
    </w:p>
    <w:p w:rsidR="00F36F62" w:rsidRDefault="00F36F62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_______________________________</w:t>
      </w:r>
    </w:p>
    <w:p w:rsidR="00F36F62" w:rsidRDefault="00F36F62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_________________/ ___________ /</w:t>
      </w:r>
    </w:p>
    <w:p w:rsidR="00F36F62" w:rsidRDefault="00F36F62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Владелец: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________________________________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  <w:lang w:val="en-US"/>
        </w:rPr>
        <w:t xml:space="preserve">Email: </w:t>
      </w:r>
      <w:r>
        <w:rPr>
          <w:rFonts w:ascii="Verdana" w:hAnsi="Verdana"/>
          <w:color w:val="202020"/>
          <w:sz w:val="21"/>
          <w:szCs w:val="21"/>
          <w:u w:color="202020"/>
        </w:rPr>
        <w:t>__________________</w:t>
      </w:r>
    </w:p>
    <w:p w:rsidR="00F36F62" w:rsidRDefault="000F45FD">
      <w:pPr>
        <w:jc w:val="both"/>
        <w:rPr>
          <w:rFonts w:ascii="Verdana" w:eastAsia="Verdana" w:hAnsi="Verdana" w:cs="Verdana"/>
          <w:color w:val="202020"/>
          <w:sz w:val="21"/>
          <w:szCs w:val="21"/>
          <w:u w:color="202020"/>
        </w:rPr>
      </w:pPr>
      <w:r>
        <w:rPr>
          <w:rFonts w:ascii="Verdana" w:hAnsi="Verdana"/>
          <w:color w:val="202020"/>
          <w:sz w:val="21"/>
          <w:szCs w:val="21"/>
          <w:u w:color="202020"/>
        </w:rPr>
        <w:t>Телефон</w:t>
      </w:r>
      <w:r>
        <w:rPr>
          <w:rFonts w:ascii="Verdana" w:hAnsi="Verdana"/>
          <w:color w:val="202020"/>
          <w:sz w:val="21"/>
          <w:szCs w:val="21"/>
          <w:u w:color="202020"/>
          <w:lang w:val="en-US"/>
        </w:rPr>
        <w:t>: 8 </w:t>
      </w:r>
      <w:r>
        <w:rPr>
          <w:rFonts w:ascii="Verdana" w:hAnsi="Verdana"/>
          <w:color w:val="202020"/>
          <w:sz w:val="21"/>
          <w:szCs w:val="21"/>
          <w:u w:color="202020"/>
        </w:rPr>
        <w:t>______________</w:t>
      </w:r>
    </w:p>
    <w:p w:rsidR="00F36F62" w:rsidRDefault="000F45FD">
      <w:pPr>
        <w:jc w:val="both"/>
      </w:pPr>
      <w:r>
        <w:rPr>
          <w:rFonts w:ascii="Verdana" w:hAnsi="Verdana"/>
          <w:color w:val="202020"/>
          <w:sz w:val="21"/>
          <w:szCs w:val="21"/>
          <w:u w:color="202020"/>
        </w:rPr>
        <w:lastRenderedPageBreak/>
        <w:t>___________________ / ___________ /</w:t>
      </w:r>
    </w:p>
    <w:sectPr w:rsidR="00F36F62">
      <w:headerReference w:type="default" r:id="rId7"/>
      <w:footerReference w:type="default" r:id="rId8"/>
      <w:pgSz w:w="11900" w:h="16840"/>
      <w:pgMar w:top="1134" w:right="850" w:bottom="1134" w:left="993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ED5" w:rsidRDefault="007E2ED5">
      <w:r>
        <w:separator/>
      </w:r>
    </w:p>
  </w:endnote>
  <w:endnote w:type="continuationSeparator" w:id="0">
    <w:p w:rsidR="007E2ED5" w:rsidRDefault="007E2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F62" w:rsidRDefault="00F36F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ED5" w:rsidRDefault="007E2ED5">
      <w:r>
        <w:separator/>
      </w:r>
    </w:p>
  </w:footnote>
  <w:footnote w:type="continuationSeparator" w:id="0">
    <w:p w:rsidR="007E2ED5" w:rsidRDefault="007E2E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F62" w:rsidRDefault="00F36F6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40A43"/>
    <w:multiLevelType w:val="hybridMultilevel"/>
    <w:tmpl w:val="CEE22A54"/>
    <w:styleLink w:val="1"/>
    <w:lvl w:ilvl="0" w:tplc="5B9E2538">
      <w:start w:val="1"/>
      <w:numFmt w:val="decimal"/>
      <w:lvlText w:val="%1.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FAB806">
      <w:start w:val="1"/>
      <w:numFmt w:val="lowerLetter"/>
      <w:lvlText w:val="%2."/>
      <w:lvlJc w:val="left"/>
      <w:pPr>
        <w:ind w:left="836" w:hanging="8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B023CC">
      <w:start w:val="1"/>
      <w:numFmt w:val="lowerRoman"/>
      <w:lvlText w:val="%3."/>
      <w:lvlJc w:val="left"/>
      <w:pPr>
        <w:ind w:left="1541" w:hanging="7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165CF2">
      <w:start w:val="1"/>
      <w:numFmt w:val="decimal"/>
      <w:lvlText w:val="%4."/>
      <w:lvlJc w:val="left"/>
      <w:pPr>
        <w:ind w:left="2272" w:hanging="7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B2BEAC">
      <w:start w:val="1"/>
      <w:numFmt w:val="lowerLetter"/>
      <w:lvlText w:val="%5."/>
      <w:lvlJc w:val="left"/>
      <w:pPr>
        <w:ind w:left="2990" w:hanging="7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DE1E80">
      <w:start w:val="1"/>
      <w:numFmt w:val="lowerRoman"/>
      <w:lvlText w:val="%6."/>
      <w:lvlJc w:val="left"/>
      <w:pPr>
        <w:ind w:left="3695" w:hanging="6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3608BC">
      <w:start w:val="1"/>
      <w:numFmt w:val="decimal"/>
      <w:lvlText w:val="%7."/>
      <w:lvlJc w:val="left"/>
      <w:pPr>
        <w:ind w:left="4426" w:hanging="7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940B4E">
      <w:start w:val="1"/>
      <w:numFmt w:val="lowerLetter"/>
      <w:lvlText w:val="%8."/>
      <w:lvlJc w:val="left"/>
      <w:pPr>
        <w:ind w:left="5144" w:hanging="7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5A5A3E">
      <w:start w:val="1"/>
      <w:numFmt w:val="lowerRoman"/>
      <w:lvlText w:val="%9."/>
      <w:lvlJc w:val="left"/>
      <w:pPr>
        <w:ind w:left="5849" w:hanging="6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59A055A"/>
    <w:multiLevelType w:val="hybridMultilevel"/>
    <w:tmpl w:val="DB4EFFB6"/>
    <w:styleLink w:val="00"/>
    <w:lvl w:ilvl="0" w:tplc="6E040E64">
      <w:start w:val="1"/>
      <w:numFmt w:val="bullet"/>
      <w:lvlText w:val="•"/>
      <w:lvlJc w:val="left"/>
      <w:pPr>
        <w:ind w:left="165" w:hanging="165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604BA4">
      <w:start w:val="1"/>
      <w:numFmt w:val="bullet"/>
      <w:lvlText w:val="•"/>
      <w:lvlJc w:val="left"/>
      <w:pPr>
        <w:ind w:left="765" w:hanging="165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0EC5C6">
      <w:start w:val="1"/>
      <w:numFmt w:val="bullet"/>
      <w:lvlText w:val="•"/>
      <w:lvlJc w:val="left"/>
      <w:pPr>
        <w:ind w:left="1389" w:hanging="18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C6FB52">
      <w:start w:val="1"/>
      <w:numFmt w:val="bullet"/>
      <w:lvlText w:val="•"/>
      <w:lvlJc w:val="left"/>
      <w:pPr>
        <w:ind w:left="1989" w:hanging="18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129514">
      <w:start w:val="1"/>
      <w:numFmt w:val="bullet"/>
      <w:lvlText w:val="•"/>
      <w:lvlJc w:val="left"/>
      <w:pPr>
        <w:ind w:left="2589" w:hanging="18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BA6AF8">
      <w:start w:val="1"/>
      <w:numFmt w:val="bullet"/>
      <w:lvlText w:val="•"/>
      <w:lvlJc w:val="left"/>
      <w:pPr>
        <w:ind w:left="3189" w:hanging="18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460EAE">
      <w:start w:val="1"/>
      <w:numFmt w:val="bullet"/>
      <w:lvlText w:val="•"/>
      <w:lvlJc w:val="left"/>
      <w:pPr>
        <w:ind w:left="3789" w:hanging="18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A2FA22">
      <w:start w:val="1"/>
      <w:numFmt w:val="bullet"/>
      <w:lvlText w:val="•"/>
      <w:lvlJc w:val="left"/>
      <w:pPr>
        <w:ind w:left="4389" w:hanging="18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4E3510">
      <w:start w:val="1"/>
      <w:numFmt w:val="bullet"/>
      <w:lvlText w:val="•"/>
      <w:lvlJc w:val="left"/>
      <w:pPr>
        <w:ind w:left="4989" w:hanging="18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F52731D"/>
    <w:multiLevelType w:val="hybridMultilevel"/>
    <w:tmpl w:val="DB4EFFB6"/>
    <w:numStyleLink w:val="00"/>
  </w:abstractNum>
  <w:abstractNum w:abstractNumId="3">
    <w:nsid w:val="2DD33B80"/>
    <w:multiLevelType w:val="hybridMultilevel"/>
    <w:tmpl w:val="DB0E5F64"/>
    <w:styleLink w:val="a"/>
    <w:lvl w:ilvl="0" w:tplc="0C56A704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6CBD18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D45038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8ADBEC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9AAE2A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B08682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AEA932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2E0F542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D8D12A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3A5B74CD"/>
    <w:multiLevelType w:val="hybridMultilevel"/>
    <w:tmpl w:val="DB0E5F64"/>
    <w:numStyleLink w:val="a"/>
  </w:abstractNum>
  <w:abstractNum w:abstractNumId="5">
    <w:nsid w:val="40B93143"/>
    <w:multiLevelType w:val="hybridMultilevel"/>
    <w:tmpl w:val="25BE774A"/>
    <w:styleLink w:val="0"/>
    <w:lvl w:ilvl="0" w:tplc="DE5CF178">
      <w:start w:val="1"/>
      <w:numFmt w:val="bullet"/>
      <w:suff w:val="nothing"/>
      <w:lvlText w:val="•"/>
      <w:lvlJc w:val="left"/>
      <w:pPr>
        <w:ind w:left="127" w:hanging="127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DAA774">
      <w:start w:val="1"/>
      <w:numFmt w:val="bullet"/>
      <w:lvlText w:val="•"/>
      <w:lvlJc w:val="left"/>
      <w:pPr>
        <w:ind w:left="742" w:hanging="142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481402">
      <w:start w:val="1"/>
      <w:numFmt w:val="bullet"/>
      <w:lvlText w:val="•"/>
      <w:lvlJc w:val="left"/>
      <w:pPr>
        <w:ind w:left="1366" w:hanging="166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2442D0">
      <w:start w:val="1"/>
      <w:numFmt w:val="bullet"/>
      <w:lvlText w:val="•"/>
      <w:lvlJc w:val="left"/>
      <w:pPr>
        <w:ind w:left="1966" w:hanging="166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3E42BA">
      <w:start w:val="1"/>
      <w:numFmt w:val="bullet"/>
      <w:lvlText w:val="•"/>
      <w:lvlJc w:val="left"/>
      <w:pPr>
        <w:ind w:left="2566" w:hanging="166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76AB56">
      <w:start w:val="1"/>
      <w:numFmt w:val="bullet"/>
      <w:lvlText w:val="•"/>
      <w:lvlJc w:val="left"/>
      <w:pPr>
        <w:ind w:left="3166" w:hanging="166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E27D80">
      <w:start w:val="1"/>
      <w:numFmt w:val="bullet"/>
      <w:lvlText w:val="•"/>
      <w:lvlJc w:val="left"/>
      <w:pPr>
        <w:ind w:left="3766" w:hanging="166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F271D4">
      <w:start w:val="1"/>
      <w:numFmt w:val="bullet"/>
      <w:lvlText w:val="•"/>
      <w:lvlJc w:val="left"/>
      <w:pPr>
        <w:ind w:left="4366" w:hanging="166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F0414A">
      <w:start w:val="1"/>
      <w:numFmt w:val="bullet"/>
      <w:lvlText w:val="•"/>
      <w:lvlJc w:val="left"/>
      <w:pPr>
        <w:ind w:left="4966" w:hanging="166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D7D5EC5"/>
    <w:multiLevelType w:val="hybridMultilevel"/>
    <w:tmpl w:val="25BE774A"/>
    <w:numStyleLink w:val="0"/>
  </w:abstractNum>
  <w:abstractNum w:abstractNumId="7">
    <w:nsid w:val="634D41C5"/>
    <w:multiLevelType w:val="hybridMultilevel"/>
    <w:tmpl w:val="CEE22A54"/>
    <w:numStyleLink w:val="1"/>
  </w:abstractNum>
  <w:abstractNum w:abstractNumId="8">
    <w:nsid w:val="73653EE7"/>
    <w:multiLevelType w:val="hybridMultilevel"/>
    <w:tmpl w:val="B4EE8A1A"/>
    <w:styleLink w:val="6"/>
    <w:lvl w:ilvl="0" w:tplc="786C3CF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12AEEA">
      <w:start w:val="1"/>
      <w:numFmt w:val="bullet"/>
      <w:lvlText w:val="o"/>
      <w:lvlJc w:val="left"/>
      <w:pPr>
        <w:ind w:left="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B0A820">
      <w:start w:val="1"/>
      <w:numFmt w:val="bullet"/>
      <w:lvlText w:val="▪"/>
      <w:lvlJc w:val="left"/>
      <w:pPr>
        <w:ind w:left="15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F42EC6">
      <w:start w:val="1"/>
      <w:numFmt w:val="bullet"/>
      <w:lvlText w:val="·"/>
      <w:lvlJc w:val="left"/>
      <w:pPr>
        <w:ind w:left="2220" w:hanging="4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1C0206">
      <w:start w:val="1"/>
      <w:numFmt w:val="bullet"/>
      <w:lvlText w:val="o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522670">
      <w:start w:val="1"/>
      <w:numFmt w:val="bullet"/>
      <w:lvlText w:val="▪"/>
      <w:lvlJc w:val="left"/>
      <w:pPr>
        <w:ind w:left="36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2EDA3A">
      <w:start w:val="1"/>
      <w:numFmt w:val="bullet"/>
      <w:lvlText w:val="·"/>
      <w:lvlJc w:val="left"/>
      <w:pPr>
        <w:ind w:left="4380" w:hanging="4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7C5A92">
      <w:start w:val="1"/>
      <w:numFmt w:val="bullet"/>
      <w:lvlText w:val="o"/>
      <w:lvlJc w:val="left"/>
      <w:pPr>
        <w:ind w:left="5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E21FE4">
      <w:start w:val="1"/>
      <w:numFmt w:val="bullet"/>
      <w:lvlText w:val="▪"/>
      <w:lvlJc w:val="left"/>
      <w:pPr>
        <w:ind w:left="58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789832B4"/>
    <w:multiLevelType w:val="hybridMultilevel"/>
    <w:tmpl w:val="B4EE8A1A"/>
    <w:numStyleLink w:val="6"/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6"/>
    <w:lvlOverride w:ilvl="0">
      <w:lvl w:ilvl="0" w:tplc="A71ED578">
        <w:start w:val="1"/>
        <w:numFmt w:val="bullet"/>
        <w:suff w:val="nothing"/>
        <w:lvlText w:val="•"/>
        <w:lvlJc w:val="left"/>
        <w:pPr>
          <w:ind w:left="127" w:hanging="127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BD2D94E">
        <w:start w:val="1"/>
        <w:numFmt w:val="bullet"/>
        <w:lvlText w:val="•"/>
        <w:lvlJc w:val="left"/>
        <w:pPr>
          <w:ind w:left="742" w:hanging="142"/>
        </w:pPr>
        <w:rPr>
          <w:rFonts w:ascii="Verdana" w:eastAsia="Verdana" w:hAnsi="Verdana" w:cs="Verdana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516384E">
        <w:start w:val="1"/>
        <w:numFmt w:val="bullet"/>
        <w:lvlText w:val="•"/>
        <w:lvlJc w:val="left"/>
        <w:pPr>
          <w:ind w:left="1366" w:hanging="166"/>
        </w:pPr>
        <w:rPr>
          <w:rFonts w:ascii="Verdana" w:eastAsia="Verdana" w:hAnsi="Verdana" w:cs="Verdana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21C3A82">
        <w:start w:val="1"/>
        <w:numFmt w:val="bullet"/>
        <w:lvlText w:val="•"/>
        <w:lvlJc w:val="left"/>
        <w:pPr>
          <w:ind w:left="1966" w:hanging="166"/>
        </w:pPr>
        <w:rPr>
          <w:rFonts w:ascii="Verdana" w:eastAsia="Verdana" w:hAnsi="Verdana" w:cs="Verdana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60AF02C">
        <w:start w:val="1"/>
        <w:numFmt w:val="bullet"/>
        <w:lvlText w:val="•"/>
        <w:lvlJc w:val="left"/>
        <w:pPr>
          <w:ind w:left="2566" w:hanging="166"/>
        </w:pPr>
        <w:rPr>
          <w:rFonts w:ascii="Verdana" w:eastAsia="Verdana" w:hAnsi="Verdana" w:cs="Verdana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25E1218">
        <w:start w:val="1"/>
        <w:numFmt w:val="bullet"/>
        <w:lvlText w:val="•"/>
        <w:lvlJc w:val="left"/>
        <w:pPr>
          <w:ind w:left="3166" w:hanging="166"/>
        </w:pPr>
        <w:rPr>
          <w:rFonts w:ascii="Verdana" w:eastAsia="Verdana" w:hAnsi="Verdana" w:cs="Verdana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250660C">
        <w:start w:val="1"/>
        <w:numFmt w:val="bullet"/>
        <w:lvlText w:val="•"/>
        <w:lvlJc w:val="left"/>
        <w:pPr>
          <w:ind w:left="3766" w:hanging="166"/>
        </w:pPr>
        <w:rPr>
          <w:rFonts w:ascii="Verdana" w:eastAsia="Verdana" w:hAnsi="Verdana" w:cs="Verdana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DE8D46">
        <w:start w:val="1"/>
        <w:numFmt w:val="bullet"/>
        <w:lvlText w:val="•"/>
        <w:lvlJc w:val="left"/>
        <w:pPr>
          <w:ind w:left="4366" w:hanging="166"/>
        </w:pPr>
        <w:rPr>
          <w:rFonts w:ascii="Verdana" w:eastAsia="Verdana" w:hAnsi="Verdana" w:cs="Verdana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030C68C">
        <w:start w:val="1"/>
        <w:numFmt w:val="bullet"/>
        <w:lvlText w:val="•"/>
        <w:lvlJc w:val="left"/>
        <w:pPr>
          <w:ind w:left="4966" w:hanging="166"/>
        </w:pPr>
        <w:rPr>
          <w:rFonts w:ascii="Verdana" w:eastAsia="Verdana" w:hAnsi="Verdana" w:cs="Verdana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</w:num>
  <w:num w:numId="11">
    <w:abstractNumId w:val="2"/>
  </w:num>
  <w:num w:numId="12">
    <w:abstractNumId w:val="4"/>
    <w:lvlOverride w:ilvl="0">
      <w:lvl w:ilvl="0" w:tplc="218EA31A">
        <w:start w:val="1"/>
        <w:numFmt w:val="bullet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AB21B0A">
        <w:start w:val="1"/>
        <w:numFmt w:val="bullet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202A12A">
        <w:start w:val="1"/>
        <w:numFmt w:val="bullet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634C9FA">
        <w:start w:val="1"/>
        <w:numFmt w:val="bullet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39C4DB0">
        <w:start w:val="1"/>
        <w:numFmt w:val="bullet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2E4966A">
        <w:start w:val="1"/>
        <w:numFmt w:val="bullet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0EAF3D4">
        <w:start w:val="1"/>
        <w:numFmt w:val="bullet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1021A3C">
        <w:start w:val="1"/>
        <w:numFmt w:val="bullet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24E0002">
        <w:start w:val="1"/>
        <w:numFmt w:val="bullet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тепаненко Владимир Геннадьевич">
    <w15:presenceInfo w15:providerId="AD" w15:userId="S-1-5-21-975716043-2139070751-1052918903-25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62"/>
    <w:rsid w:val="000F45FD"/>
    <w:rsid w:val="004D31F8"/>
    <w:rsid w:val="006E754F"/>
    <w:rsid w:val="007E2ED5"/>
    <w:rsid w:val="00901A11"/>
    <w:rsid w:val="00C6561E"/>
    <w:rsid w:val="00F3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FC2A0B-761E-4902-8D66-AB3DD3A6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widowControl w:val="0"/>
    </w:pPr>
    <w:rPr>
      <w:rFonts w:ascii="Courier New" w:eastAsia="Courier New" w:hAnsi="Courier New" w:cs="Courier New"/>
      <w:color w:val="000000"/>
      <w:sz w:val="24"/>
      <w:szCs w:val="24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2">
    <w:name w:val="Основной текст2"/>
    <w:pPr>
      <w:widowControl w:val="0"/>
      <w:shd w:val="clear" w:color="auto" w:fill="FFFFFF"/>
      <w:spacing w:after="360" w:line="485" w:lineRule="exact"/>
      <w:jc w:val="right"/>
    </w:pPr>
    <w:rPr>
      <w:rFonts w:cs="Arial Unicode MS"/>
      <w:color w:val="000000"/>
      <w:sz w:val="21"/>
      <w:szCs w:val="21"/>
      <w:u w:color="000000"/>
    </w:rPr>
  </w:style>
  <w:style w:type="paragraph" w:styleId="a6">
    <w:name w:val="caption"/>
    <w:pPr>
      <w:widowControl w:val="0"/>
      <w:suppressAutoHyphens/>
      <w:outlineLvl w:val="0"/>
    </w:pPr>
    <w:rPr>
      <w:rFonts w:ascii="Calibri" w:eastAsia="Calibri" w:hAnsi="Calibri" w:cs="Calibri"/>
      <w:color w:val="000000"/>
      <w:sz w:val="36"/>
      <w:szCs w:val="36"/>
      <w:u w:color="000000"/>
    </w:rPr>
  </w:style>
  <w:style w:type="paragraph" w:customStyle="1" w:styleId="ConsPlusNormal">
    <w:name w:val="ConsPlusNormal"/>
    <w:pPr>
      <w:widowControl w:val="0"/>
      <w:ind w:firstLine="720"/>
    </w:pPr>
    <w:rPr>
      <w:rFonts w:ascii="Arial" w:hAnsi="Arial" w:cs="Arial Unicode MS"/>
      <w:color w:val="000000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7">
    <w:name w:val="Текстовый блок"/>
    <w:rPr>
      <w:rFonts w:ascii="Helvetica Neue" w:hAnsi="Helvetica Neue" w:cs="Arial Unicode MS"/>
      <w:color w:val="000000"/>
      <w:sz w:val="22"/>
      <w:szCs w:val="22"/>
    </w:rPr>
  </w:style>
  <w:style w:type="numbering" w:customStyle="1" w:styleId="a">
    <w:name w:val="Пункты"/>
    <w:pPr>
      <w:numPr>
        <w:numId w:val="3"/>
      </w:numPr>
    </w:pPr>
  </w:style>
  <w:style w:type="paragraph" w:customStyle="1" w:styleId="Default">
    <w:name w:val="Default"/>
    <w:pPr>
      <w:widowControl w:val="0"/>
    </w:pPr>
    <w:rPr>
      <w:rFonts w:cs="Arial Unicode MS"/>
      <w:color w:val="000000"/>
      <w:sz w:val="24"/>
      <w:szCs w:val="24"/>
      <w:u w:color="000000"/>
    </w:rPr>
  </w:style>
  <w:style w:type="numbering" w:customStyle="1" w:styleId="6">
    <w:name w:val="Импортированный стиль 6"/>
    <w:pPr>
      <w:numPr>
        <w:numId w:val="5"/>
      </w:numPr>
    </w:pPr>
  </w:style>
  <w:style w:type="numbering" w:customStyle="1" w:styleId="0">
    <w:name w:val="Пункты.0"/>
    <w:pPr>
      <w:numPr>
        <w:numId w:val="7"/>
      </w:numPr>
    </w:pPr>
  </w:style>
  <w:style w:type="paragraph" w:styleId="a8">
    <w:name w:val="Normal (Web)"/>
    <w:pPr>
      <w:widowControl w:val="0"/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00">
    <w:name w:val="Пункты.0.0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6267</Words>
  <Characters>35727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Степаненко Владимир Геннадьевич</dc:creator>
  <cp:lastModifiedBy>Степаненко Владимир Геннадьевич</cp:lastModifiedBy>
  <cp:revision>2</cp:revision>
  <dcterms:created xsi:type="dcterms:W3CDTF">2018-08-31T14:47:00Z</dcterms:created>
  <dcterms:modified xsi:type="dcterms:W3CDTF">2018-08-31T14:47:00Z</dcterms:modified>
</cp:coreProperties>
</file>